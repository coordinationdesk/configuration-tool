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oter7.xml" ContentType="application/vnd.openxmlformats-officedocument.wordprocessingml.footer+xml"/>
  <Override PartName="/word/_rels/footer7.xml.rels" ContentType="application/vnd.openxmlformats-package.relationships+xml"/>
  <Override PartName="/word/_rels/header3.xml.rels" ContentType="application/vnd.openxmlformats-package.relationships+xml"/>
  <Override PartName="/word/_rels/footer6.xml.rels" ContentType="application/vnd.openxmlformats-package.relationships+xml"/>
  <Override PartName="/word/_rels/header2.xml.rels" ContentType="application/vnd.openxmlformats-package.relationships+xml"/>
  <Override PartName="/word/_rels/header7.xml.rels" ContentType="application/vnd.openxmlformats-package.relationships+xml"/>
  <Override PartName="/word/_rels/document.xml.rels" ContentType="application/vnd.openxmlformats-package.relationships+xml"/>
  <Override PartName="/word/_rels/header6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_rels/header4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Bullet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HeadingCover"/>
        <w:rPr>
          <w:szCs w:val="28"/>
        </w:rPr>
      </w:pPr>
      <w:sdt>
        <w:sdtPr>
          <w:placeholder>
            <w:docPart w:val="58477B738D7B2B418B40161C3FF922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id w:val="-220126633"/>
          <w:text/>
        </w:sdtPr>
        <w:sdtContent>
          <w:r>
            <w:rPr>
              <w:szCs w:val="28"/>
            </w:rPr>
          </w:r>
          <w:r>
            <w:rPr>
              <w:szCs w:val="28"/>
            </w:rPr>
            <w:t>CSC Operations – ESA Framework – Ground Segment Operational Configuration</w:t>
          </w:r>
        </w:sdtContent>
      </w:sdt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jc w:val="right"/>
        <w:pPrChange w:id="0" w:author="Pasquariello Diana [2]" w:date="2024-03-06T14:56:00Z">
          <w:pPr>
            <w:pStyle w:val="DOCTYPE"/>
          </w:pPr>
        </w:pPrChange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TYPE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DOCTYPE"/>
        <w:rPr/>
      </w:pPr>
      <w:r>
        <w:rPr/>
        <w:t>APPROVAL</w:t>
      </w:r>
    </w:p>
    <w:p>
      <w:pPr>
        <w:pStyle w:val="DOCTYPE"/>
        <w:rPr/>
      </w:pPr>
      <w:r>
        <w:rPr/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3"/>
        <w:gridCol w:w="1700"/>
        <w:gridCol w:w="2552"/>
      </w:tblGrid>
      <w:tr>
        <w:trPr/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Title</w:t>
            </w:r>
          </w:p>
        </w:tc>
        <w:tc>
          <w:tcPr>
            <w:tcW w:w="8505" w:type="dxa"/>
            <w:gridSpan w:val="3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sdt>
              <w:sdtPr>
                <w:placeholder>
                  <w:docPart w:val="3D1CAB5F730B4A49AAF3684543B0955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alias w:val="Title"/>
                <w:id w:val="-49074163"/>
                <w:text/>
              </w:sdtPr>
              <w:sdtContent>
                <w:r>
                  <w:rPr/>
                </w:r>
                <w:r>
                  <w:rPr/>
                  <w:t>CSC Operations – ESA Framework – Ground Segment Operational Configuration</w:t>
                </w:r>
              </w:sdtContent>
            </w:sdt>
          </w:p>
        </w:tc>
      </w:tr>
      <w:tr>
        <w:trPr/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Issue Number</w:t>
            </w:r>
          </w:p>
        </w:tc>
        <w:tc>
          <w:tcPr>
            <w:tcW w:w="4253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sdt>
              <w:sdtPr>
                <w:placeholder>
                  <w:docPart w:val="22DB380FEFB3B844BBC5F97E299C577B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Issue[1]" w:storeItemID="{0054B329-7DB5-4DB6-9793-B2A004C8299B}"/>
                <w:alias w:val="Issue"/>
                <w:tag w:val="Issue"/>
                <w:id w:val="699125598"/>
                <w:text/>
              </w:sdtPr>
              <w:sdtContent>
                <w:r>
                  <w:rPr/>
                </w:r>
                <w:r>
                  <w:rPr/>
                  <w:t>​</w:t>
                </w:r>
                <w:r>
                  <w:rPr/>
                  <w:t>1</w:t>
                </w:r>
              </w:sdtContent>
            </w:sdt>
          </w:p>
        </w:tc>
        <w:tc>
          <w:tcPr>
            <w:tcW w:w="170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Revision Number</w:t>
            </w:r>
          </w:p>
        </w:tc>
        <w:tc>
          <w:tcPr>
            <w:tcW w:w="2552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sdt>
              <w:sdtPr>
                <w:placeholder>
                  <w:docPart w:val="42F2C29A74C5FE409EAE49385C7D2398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4:Revision[1]" w:storeItemID="{0054B329-7DB5-4DB6-9793-B2A004C8299B}"/>
                <w:alias w:val="Revision"/>
                <w:tag w:val="Revision"/>
                <w:id w:val="672455174"/>
                <w:text/>
              </w:sdtPr>
              <w:sdtContent>
                <w:r>
                  <w:rPr/>
                </w:r>
                <w:del w:id="0" w:author="Pasquariello Diana" w:date="2024-02-27T17:26:00Z">
                  <w:r>
                    <w:rPr/>
                    <w:delText>1</w:delText>
                  </w:r>
                </w:del>
                <w:ins w:id="1" w:author="Pasquariello Diana" w:date="2024-02-27T17:26:00Z">
                  <w:r>
                    <w:rPr/>
                    <w:t>2</w:t>
                  </w:r>
                </w:ins>
                <w:r>
                  <w:rPr/>
                </w:r>
              </w:sdtContent>
            </w:sdt>
          </w:p>
        </w:tc>
      </w:tr>
      <w:tr>
        <w:trPr/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Author</w:t>
            </w:r>
          </w:p>
        </w:tc>
        <w:tc>
          <w:tcPr>
            <w:tcW w:w="4253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ind w:left="57" w:hanging="0"/>
              <w:rPr>
                <w:lang w:val="en-US"/>
              </w:rPr>
            </w:pPr>
            <w:sdt>
              <w:sdtPr>
                <w:placeholder>
                  <w:docPart w:val="98963F1BA2907A40BFA10D684289C67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hor"/>
                <w:id w:val="2048708960"/>
                <w:text/>
              </w:sdtPr>
              <w:sdtContent>
                <w:r>
                  <w:rPr>
                    <w:lang w:val="en-US"/>
                  </w:rPr>
                </w:r>
                <w:r>
                  <w:rPr>
                    <w:lang w:val="en-US"/>
                  </w:rPr>
                  <w:t>Coordination Desk Team</w:t>
                </w:r>
              </w:sdtContent>
            </w:sdt>
          </w:p>
        </w:tc>
        <w:tc>
          <w:tcPr>
            <w:tcW w:w="170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Date</w:t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ind w:left="57" w:hanging="0"/>
              <w:rPr>
                <w:lang w:val="it-IT"/>
              </w:rPr>
            </w:pPr>
            <w:sdt>
              <w:sdtPr>
                <w:placeholder>
                  <w:docPart w:val="295CDDAC6908B34795402309A34503D8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Issue_x0020_Date[1]" w:storeItemID="{0054B329-7DB5-4DB6-9793-B2A004C8299B}"/>
                <w:alias w:val="Issue Date"/>
                <w:tag w:val="Issue_x0020_Date"/>
                <w:id w:val="-254050997"/>
                <w:date w:fullDate="2024-03-18T00:00:00Z">
                  <w:dateFormat w:val="dd/MM/yyyy"/>
                  <w:lid w:val="it-IT"/>
                </w:date>
              </w:sdtPr>
              <w:sdtContent>
                <w:r>
                  <w:rPr>
                    <w:lang w:val="it-IT"/>
                  </w:rPr>
                </w:r>
                <w:r>
                  <w:rPr>
                    <w:lang w:val="it-IT"/>
                  </w:rPr>
                  <w:t>18/03/2024</w:t>
                </w:r>
              </w:sdtContent>
            </w:sdt>
          </w:p>
        </w:tc>
      </w:tr>
      <w:tr>
        <w:trPr>
          <w:trHeight w:val="1052" w:hRule="atLeast"/>
        </w:trPr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 xml:space="preserve">Verified By </w:t>
            </w:r>
          </w:p>
        </w:tc>
        <w:tc>
          <w:tcPr>
            <w:tcW w:w="4253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r>
              <w:rPr/>
              <w:t xml:space="preserve">Coordination Desk T.O. </w:t>
            </w:r>
          </w:p>
          <w:p>
            <w:pPr>
              <w:pStyle w:val="CoverRef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0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Date of Verification</w:t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 xml:space="preserve">Approved By </w:t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r>
              <w:rPr/>
              <w:t>Head Copernicus Ground Segment Systems, H/EOP-GCY</w:t>
            </w:r>
          </w:p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Date of Approval</w:t>
            </w:r>
          </w:p>
        </w:tc>
        <w:tc>
          <w:tcPr>
            <w:tcW w:w="2552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 xml:space="preserve">Approved By </w:t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  <w:p>
            <w:pPr>
              <w:pStyle w:val="CoverRefText"/>
              <w:widowControl w:val="false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rStyle w:val="Data2"/>
                <w:lang w:val="en-US"/>
              </w:rPr>
              <w:t>Head Copernicus Ground Segment Services, H/EOP-GCS</w:t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Date of Approval</w:t>
            </w:r>
          </w:p>
        </w:tc>
        <w:tc>
          <w:tcPr>
            <w:tcW w:w="2552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ind w:left="57" w:hanging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417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 xml:space="preserve">Authorized By  </w:t>
            </w:r>
          </w:p>
        </w:tc>
        <w:tc>
          <w:tcPr>
            <w:tcW w:w="4253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rStyle w:val="Data2"/>
                <w:lang w:val="en-US"/>
              </w:rPr>
              <w:t>Head Copernicus Ground Segment and Data management Division, H/EOP-GC</w:t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ind w:left="57" w:hanging="0"/>
              <w:rPr>
                <w:rStyle w:val="Data2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verRefText"/>
              <w:widowControl w:val="false"/>
              <w:rPr>
                <w:rStyle w:val="Data2"/>
                <w:rFonts w:eastAsia="Arial"/>
                <w:color w:val="033142"/>
              </w:rPr>
            </w:pPr>
            <w:r>
              <w:rPr>
                <w:rFonts w:eastAsia="Arial"/>
                <w:color w:val="033142"/>
              </w:rPr>
            </w:r>
          </w:p>
        </w:tc>
        <w:tc>
          <w:tcPr>
            <w:tcW w:w="170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 xml:space="preserve">Date of Authorization </w:t>
            </w:r>
          </w:p>
        </w:tc>
        <w:tc>
          <w:tcPr>
            <w:tcW w:w="2552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</w:r>
          </w:p>
        </w:tc>
      </w:tr>
    </w:tbl>
    <w:p>
      <w:pPr>
        <w:pStyle w:val="Body"/>
        <w:rPr/>
      </w:pPr>
      <w:r>
        <w:rPr/>
      </w:r>
    </w:p>
    <w:p>
      <w:pPr>
        <w:pStyle w:val="Body"/>
        <w:tabs>
          <w:tab w:val="clear" w:pos="708"/>
          <w:tab w:val="left" w:pos="6285" w:leader="none"/>
        </w:tabs>
        <w:rPr/>
      </w:pPr>
      <w:r>
        <w:rPr/>
      </w:r>
    </w:p>
    <w:p>
      <w:pPr>
        <w:pStyle w:val="DOCTYPE"/>
        <w:rPr/>
      </w:pPr>
      <w:r>
        <w:rPr/>
        <w:t>CHANGE LOG</w:t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5"/>
        <w:gridCol w:w="1710"/>
        <w:gridCol w:w="1978"/>
        <w:gridCol w:w="1699"/>
      </w:tblGrid>
      <w:tr>
        <w:trPr>
          <w:trHeight w:val="300" w:hRule="atLeast"/>
        </w:trPr>
        <w:tc>
          <w:tcPr>
            <w:tcW w:w="4535" w:type="dxa"/>
            <w:tcBorders>
              <w:top w:val="single" w:sz="4" w:space="0" w:color="033142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Reason for change</w:t>
            </w:r>
          </w:p>
        </w:tc>
        <w:tc>
          <w:tcPr>
            <w:tcW w:w="1710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  <w:right w:val="single" w:sz="4" w:space="0" w:color="000000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Issue Nr</w:t>
            </w:r>
          </w:p>
        </w:tc>
        <w:tc>
          <w:tcPr>
            <w:tcW w:w="1978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Revision Number</w:t>
            </w:r>
          </w:p>
        </w:tc>
        <w:tc>
          <w:tcPr>
            <w:tcW w:w="1699" w:type="dxa"/>
            <w:tcBorders>
              <w:top w:val="single" w:sz="4" w:space="0" w:color="033142"/>
              <w:left w:val="single" w:sz="4" w:space="0" w:color="000000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4535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Updating Ground Segment Operational Configuration</w:t>
            </w:r>
          </w:p>
        </w:tc>
        <w:tc>
          <w:tcPr>
            <w:tcW w:w="1710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1</w:t>
            </w:r>
          </w:p>
        </w:tc>
        <w:tc>
          <w:tcPr>
            <w:tcW w:w="1978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1</w:t>
            </w:r>
          </w:p>
        </w:tc>
        <w:tc>
          <w:tcPr>
            <w:tcW w:w="1699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 xml:space="preserve">13/11/2023 </w:t>
            </w:r>
          </w:p>
        </w:tc>
      </w:tr>
      <w:tr>
        <w:trPr>
          <w:trHeight w:val="300" w:hRule="atLeast"/>
        </w:trPr>
        <w:tc>
          <w:tcPr>
            <w:tcW w:w="4535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Updating Ground Segment Operational Configuration</w:t>
            </w:r>
          </w:p>
        </w:tc>
        <w:tc>
          <w:tcPr>
            <w:tcW w:w="1710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r>
              <w:rPr/>
              <w:t>1</w:t>
            </w:r>
          </w:p>
        </w:tc>
        <w:tc>
          <w:tcPr>
            <w:tcW w:w="1978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ins w:id="2" w:author="Pasquariello Diana [2]" w:date="2024-03-06T14:58:00Z">
              <w:r>
                <w:rPr/>
                <w:t>2</w:t>
              </w:r>
            </w:ins>
          </w:p>
        </w:tc>
        <w:tc>
          <w:tcPr>
            <w:tcW w:w="1699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CoverRefText"/>
              <w:widowControl w:val="false"/>
              <w:rPr/>
            </w:pPr>
            <w:ins w:id="3" w:author="Pasquariello Diana [2]" w:date="2024-03-06T14:58:00Z">
              <w:r>
                <w:rPr/>
                <w:t xml:space="preserve">18/03/2024 </w:t>
              </w:r>
            </w:ins>
            <w:r>
              <w:rPr/>
              <w:t xml:space="preserve"> </w:t>
            </w:r>
            <w:del w:id="4" w:author="Pasquariello Diana" w:date="2024-02-27T15:30:00Z">
              <w:r>
                <w:rPr/>
                <w:delText>13/11/2023</w:delText>
              </w:r>
            </w:del>
            <w:r>
              <w:rPr/>
              <w:t xml:space="preserve"> </w:t>
            </w:r>
          </w:p>
        </w:tc>
      </w:tr>
    </w:tbl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DOCTYPE"/>
        <w:rPr/>
      </w:pPr>
      <w:r>
        <w:rPr/>
        <w:t xml:space="preserve">CHANGE RECORD </w:t>
      </w:r>
    </w:p>
    <w:tbl>
      <w:tblPr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8"/>
        <w:gridCol w:w="3122"/>
        <w:gridCol w:w="1696"/>
        <w:gridCol w:w="1980"/>
        <w:gridCol w:w="1693"/>
      </w:tblGrid>
      <w:tr>
        <w:trPr>
          <w:trHeight w:val="300" w:hRule="atLeast"/>
        </w:trPr>
        <w:tc>
          <w:tcPr>
            <w:tcW w:w="1408" w:type="dxa"/>
            <w:tcBorders>
              <w:top w:val="single" w:sz="8" w:space="0" w:color="033142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Issue Number</w:t>
            </w:r>
          </w:p>
        </w:tc>
        <w:tc>
          <w:tcPr>
            <w:tcW w:w="3122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</w:t>
            </w:r>
          </w:p>
        </w:tc>
        <w:tc>
          <w:tcPr>
            <w:tcW w:w="1696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Revision Number</w:t>
            </w:r>
          </w:p>
        </w:tc>
        <w:tc>
          <w:tcPr>
            <w:tcW w:w="3673" w:type="dxa"/>
            <w:gridSpan w:val="2"/>
            <w:tcBorders>
              <w:top w:val="single" w:sz="8" w:space="0" w:color="033142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 xml:space="preserve">1 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Reason for change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Pages</w:t>
            </w:r>
          </w:p>
        </w:tc>
        <w:tc>
          <w:tcPr>
            <w:tcW w:w="1693" w:type="dxa"/>
            <w:tcBorders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Paragraph(s)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Update list of Acronyms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/>
            </w:pPr>
            <w:r>
              <w:rPr>
                <w:rFonts w:eastAsia="Arial" w:cs="Arial"/>
                <w:color w:val="355D6D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eastAsia="Arial" w:cs="Arial"/>
                <w:color w:val="355D6D"/>
              </w:rPr>
              <w:instrText xml:space="preserve"> PAGEREF _Ref150940136 \h </w:instrText>
            </w:r>
            <w:r>
              <w:rPr>
                <w:sz w:val="18"/>
                <w:szCs w:val="18"/>
                <w:rFonts w:eastAsia="Arial" w:cs="Arial"/>
                <w:color w:val="355D6D"/>
              </w:rPr>
              <w:fldChar w:fldCharType="separate"/>
            </w:r>
            <w:r>
              <w:rPr>
                <w:sz w:val="18"/>
                <w:szCs w:val="18"/>
                <w:rFonts w:eastAsia="Arial" w:cs="Arial"/>
                <w:color w:val="355D6D"/>
              </w:rPr>
              <w:t>7</w:t>
            </w:r>
            <w:r>
              <w:rPr>
                <w:sz w:val="18"/>
                <w:szCs w:val="18"/>
                <w:rFonts w:eastAsia="Arial" w:cs="Arial"/>
                <w:color w:val="355D6D"/>
              </w:rPr>
              <w:fldChar w:fldCharType="end"/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1.2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 xml:space="preserve">Updated version of Master ICD document 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eastAsia="Arial" w:cs="Arial"/>
                <w:color w:val="355D6D"/>
              </w:rPr>
              <w:instrText xml:space="preserve"> PAGEREF _Ref150940126 \h </w:instrText>
            </w:r>
            <w:r>
              <w:rPr>
                <w:sz w:val="18"/>
                <w:szCs w:val="18"/>
                <w:rFonts w:eastAsia="Arial" w:cs="Arial"/>
                <w:color w:val="355D6D"/>
              </w:rPr>
              <w:fldChar w:fldCharType="separate"/>
            </w:r>
            <w:r>
              <w:rPr>
                <w:sz w:val="18"/>
                <w:szCs w:val="18"/>
                <w:rFonts w:eastAsia="Arial" w:cs="Arial"/>
                <w:color w:val="355D6D"/>
              </w:rPr>
              <w:t>9</w:t>
            </w:r>
            <w:r>
              <w:rPr>
                <w:sz w:val="18"/>
                <w:szCs w:val="18"/>
                <w:rFonts w:eastAsia="Arial" w:cs="Arial"/>
                <w:color w:val="355D6D"/>
              </w:rPr>
              <w:fldChar w:fldCharType="end"/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eastAsia="Arial" w:cs="Arial"/>
                <w:color w:val="355D6D"/>
              </w:rPr>
              <w:instrText xml:space="preserve"> REF _Ref150940119 \r \h </w:instrText>
            </w:r>
            <w:r>
              <w:rPr>
                <w:sz w:val="18"/>
                <w:szCs w:val="18"/>
                <w:rFonts w:eastAsia="Arial" w:cs="Arial"/>
                <w:color w:val="355D6D"/>
              </w:rPr>
              <w:fldChar w:fldCharType="separate"/>
            </w:r>
            <w:r>
              <w:rPr>
                <w:sz w:val="18"/>
                <w:szCs w:val="18"/>
                <w:rFonts w:eastAsia="Arial" w:cs="Arial"/>
                <w:color w:val="355D6D"/>
              </w:rPr>
              <w:t>1.3</w:t>
            </w:r>
            <w:r>
              <w:rPr>
                <w:sz w:val="18"/>
                <w:szCs w:val="18"/>
                <w:rFonts w:eastAsia="Arial" w:cs="Arial"/>
                <w:color w:val="355D6D"/>
              </w:rPr>
              <w:fldChar w:fldCharType="end"/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Update description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8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Update CSC Configuration table: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Renamed column “Operational IPF if applicable” in “Used Operational IPF if  applicable”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Renamed row “Systematic Production and Quality Control” in “Production Services”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Renamed row “Data Preservation” in “LTA”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Renamed row “X-band Acquisition” in “Acquisition”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Delete row “Data Dissemination”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Renamed row “CDSE” in “CDSE (Data Access &amp; Traceability)”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36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Delete row “Lv0 products Traceability service”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instrText xml:space="preserve"> PAGEREF _Ref150940189 \h </w:instrText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fldChar w:fldCharType="separate"/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t>10</w:t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fldChar w:fldCharType="end"/>
            </w: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and following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3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 xml:space="preserve">Updated Operational IPF  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9 and following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fr-FR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fr-FR"/>
              </w:rPr>
              <w:t>Updated Acquisition Stations Interface Point &amp; Tailored ICD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13, 14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 w:ascii="Arial" w:hAnsi="Arial"/>
                <w:color w:val="355D6D"/>
                <w:sz w:val="18"/>
                <w:szCs w:val="18"/>
                <w:lang w:val="en-US"/>
              </w:rPr>
              <w:t>Added CDSE (Data Access &amp; Traceability) service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14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Added S6 in the list of Satellites for POD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15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Updated version of ICD for S5P Consortium Acquisition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12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3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Update I&amp;V matrix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13/11/2023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instrText xml:space="preserve"> PAGEREF _Ref150940456 \h </w:instrText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fldChar w:fldCharType="separate"/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t>11</w:t>
            </w:r>
            <w:r>
              <w:rPr>
                <w:sz w:val="18"/>
                <w:szCs w:val="18"/>
                <w:rFonts w:eastAsia="Arial" w:cs="Arial"/>
                <w:color w:val="355D6D"/>
                <w:lang w:val="en-US"/>
              </w:rPr>
              <w:fldChar w:fldCharType="end"/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Issue Number 1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Revision Number</w:t>
            </w:r>
            <w:ins w:id="5" w:author="Pasquariello Diana" w:date="2024-02-14T16:11:00Z">
              <w:r>
                <w:rPr>
                  <w:rFonts w:eastAsia="Arial" w:cs="Arial"/>
                  <w:color w:val="355D6D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Reason for change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Pages</w:t>
            </w:r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r>
              <w:rPr>
                <w:rFonts w:eastAsia="Arial" w:cs="Arial"/>
                <w:color w:val="355D6D"/>
                <w:sz w:val="18"/>
                <w:szCs w:val="18"/>
              </w:rPr>
              <w:t>Paragraph</w:t>
            </w:r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moveFrom w:id="6" w:author="Pasquariello Diana" w:date="2024-03-04T11:03:00Z">
              <w:r>
                <w:rPr>
                  <w:rFonts w:eastAsia="Arial" w:cs="Arial"/>
                  <w:color w:val="355D6D"/>
                  <w:sz w:val="18"/>
                  <w:szCs w:val="18"/>
                </w:rPr>
                <w:t>Added MPIP in the list of acronyms</w:t>
              </w:r>
            </w:moveFrom>
            <w:ins w:id="7" w:author="Pasquariello Diana" w:date="2024-03-04T11:03:00Z">
              <w:r>
                <w:rPr>
                  <w:rFonts w:eastAsia="Arial" w:cs="Arial"/>
                  <w:color w:val="355D6D"/>
                  <w:sz w:val="18"/>
                  <w:szCs w:val="18"/>
                </w:rPr>
                <w:t>Correction acronym INUS in INS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del w:id="8" w:author="Pasquariello Diana" w:date="2024-03-04T11:02:00Z">
              <w:r>
                <w:rPr>
                  <w:rFonts w:eastAsia="Arial" w:cs="Arial"/>
                  <w:color w:val="355D6D"/>
                  <w:sz w:val="18"/>
                  <w:szCs w:val="18"/>
                </w:rPr>
                <w:delText>7</w:delText>
              </w:r>
            </w:del>
            <w:ins w:id="9" w:author="Pasquariello Diana [2]" w:date="2024-03-06T14:59:00Z">
              <w:r>
                <w:rPr>
                  <w:rFonts w:eastAsia="Arial" w:cs="Arial"/>
                  <w:color w:val="355D6D"/>
                  <w:sz w:val="18"/>
                  <w:szCs w:val="18"/>
                </w:rPr>
                <w:t xml:space="preserve">18/03/2024  </w:t>
              </w:r>
            </w:ins>
            <w:ins w:id="10" w:author="Pasquariello Diana" w:date="2024-03-04T11:02:00Z">
              <w:del w:id="11" w:author="Pasquariello Diana [2]" w:date="2024-03-06T14:5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del w:id="12" w:author="Pasquariello Diana" w:date="2024-03-04T11:03:00Z">
              <w:r>
                <w:rPr>
                  <w:rFonts w:eastAsia="Arial" w:cs="Arial"/>
                  <w:color w:val="355D6D"/>
                  <w:sz w:val="18"/>
                  <w:szCs w:val="18"/>
                </w:rPr>
                <w:delText>1.2</w:delText>
              </w:r>
            </w:del>
            <w:ins w:id="13" w:author="Pasquariello Diana" w:date="2024-03-04T11:03:00Z">
              <w:r>
                <w:rPr>
                  <w:rFonts w:eastAsia="Arial" w:cs="Arial"/>
                  <w:color w:val="355D6D"/>
                  <w:sz w:val="18"/>
                  <w:szCs w:val="18"/>
                </w:rPr>
                <w:t>7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14" w:author="Pasquariello Diana [2]" w:date="2024-03-06T15:08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_Ref160630128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1.2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15" w:author="Pasquariello Diana" w:date="2024-03-04T11:03:00Z">
              <w:del w:id="16" w:author="Pasquariello Diana [2]" w:date="2024-03-06T15:08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1.2</w:delText>
                </w:r>
              </w:del>
            </w:ins>
          </w:p>
        </w:tc>
      </w:tr>
      <w:tr>
        <w:trPr>
          <w:ins w:id="17" w:author="Pasquariello Diana" w:date="2024-03-04T11:20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8" w:author="Pasquariello Diana" w:date="2024-03-04T11:20:00Z">
              <w:r>
                <w:rPr>
                  <w:rFonts w:eastAsia="Arial" w:cs="Arial"/>
                  <w:color w:val="355D6D"/>
                  <w:sz w:val="18"/>
                  <w:szCs w:val="18"/>
                </w:rPr>
                <w:t>Added KSE in the list of acronyms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9" w:author="Pasquariello Diana [2]" w:date="2024-03-06T14:59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20" w:author="Pasquariello Diana" w:date="2024-03-04T11:20:00Z">
              <w:del w:id="21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22" w:author="Pasquariello Diana" w:date="2024-03-04T11:20:00Z">
              <w:r>
                <w:rPr>
                  <w:rFonts w:eastAsia="Arial" w:cs="Arial"/>
                  <w:color w:val="355D6D"/>
                  <w:sz w:val="18"/>
                  <w:szCs w:val="18"/>
                </w:rPr>
                <w:t>7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23" w:author="Pasquariello Diana [2]" w:date="2024-03-06T15:08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_Ref160630139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1.2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24" w:author="Pasquariello Diana" w:date="2024-03-04T11:20:00Z">
              <w:del w:id="25" w:author="Pasquariello Diana [2]" w:date="2024-03-06T15:08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1.2</w:delText>
                </w:r>
              </w:del>
            </w:ins>
          </w:p>
        </w:tc>
      </w:tr>
      <w:tr>
        <w:trPr>
          <w:ins w:id="26" w:author="Pasquariello Diana" w:date="2024-02-29T15:06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moveTo w:id="27" w:author="Pasquariello Diana" w:date="2024-02-29T15:06:00Z">
              <w:r>
                <w:rPr>
                  <w:rFonts w:eastAsia="Arial" w:cs="Arial"/>
                  <w:color w:val="355D6D"/>
                  <w:sz w:val="18"/>
                  <w:szCs w:val="18"/>
                </w:rPr>
                <w:t>Added MPIP in the list of acronyms</w:t>
              </w:r>
            </w:moveTo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28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29" w:author="Pasquariello Diana" w:date="2024-02-29T15:07:00Z">
              <w:del w:id="30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31" w:author="Pasquariello Diana" w:date="2024-02-29T15:06:00Z">
              <w:r>
                <w:rPr>
                  <w:rFonts w:eastAsia="Arial" w:cs="Arial"/>
                  <w:color w:val="355D6D"/>
                  <w:sz w:val="18"/>
                  <w:szCs w:val="18"/>
                </w:rPr>
                <w:t>7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32" w:author="Pasquariello Diana [2]" w:date="2024-03-06T15:08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_Ref160630152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1.2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33" w:author="Pasquariello Diana" w:date="2024-02-29T15:07:00Z">
              <w:del w:id="34" w:author="Pasquariello Diana [2]" w:date="2024-03-06T15:08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1.2</w:delText>
                </w:r>
              </w:del>
            </w:ins>
          </w:p>
        </w:tc>
      </w:tr>
      <w:tr>
        <w:trPr>
          <w:ins w:id="35" w:author="Pasquariello Diana" w:date="2024-02-29T15:09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ins w:id="39" w:author="Pasquariello Diana" w:date="2024-03-08T09:57:00Z"/>
              </w:rPr>
            </w:pPr>
            <w:ins w:id="36" w:author="Pasquariello Diana" w:date="2024-02-29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t>Update</w:t>
              </w:r>
            </w:ins>
            <w:ins w:id="37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</w:rPr>
                <w:t>d</w:t>
              </w:r>
            </w:ins>
            <w:ins w:id="38" w:author="Pasquariello Diana" w:date="2024-02-29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t xml:space="preserve"> version of Master ICD document</w:t>
              </w:r>
            </w:ins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40" w:author="Pasquariello Diana" w:date="2024-03-08T09:57:00Z">
              <w:r>
                <w:rPr>
                  <w:rFonts w:eastAsia="Arial" w:cs="Arial"/>
                  <w:color w:val="355D6D"/>
                  <w:sz w:val="18"/>
                  <w:szCs w:val="18"/>
                </w:rPr>
                <w:t>Update title of Master ICD document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41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42" w:author="Pasquariello Diana" w:date="2024-02-29T15:10:00Z">
              <w:del w:id="43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/>
            </w:pPr>
            <w:ins w:id="44" w:author="Pasquariello Diana" w:date="2024-03-08T09:58:00Z">
              <w:r>
                <w:rPr>
                  <w:rFonts w:eastAsia="Arial" w:cs="Arial"/>
                  <w:color w:val="355D6D"/>
                  <w:sz w:val="18"/>
                  <w:szCs w:val="18"/>
                </w:rPr>
                <w:t>8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</w:rPr>
            </w:pPr>
            <w:ins w:id="45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_Ref160630159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1.3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46" w:author="Pasquariello Diana" w:date="2024-02-29T15:10:00Z">
              <w:del w:id="47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1.3</w:delText>
                </w:r>
              </w:del>
            </w:ins>
          </w:p>
        </w:tc>
      </w:tr>
      <w:tr>
        <w:trPr>
          <w:ins w:id="48" w:author="Pasquariello Diana" w:date="2024-02-15T12:12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49" w:author="Pasquariello Diana" w:date="2024-02-15T12:12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Update</w:t>
              </w:r>
            </w:ins>
            <w:ins w:id="50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d</w:t>
              </w:r>
            </w:ins>
            <w:ins w:id="51" w:author="Pasquariello Diana" w:date="2024-02-15T12:12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 IPF version for S1A and S3B PSs (Serco)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52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53" w:author="Pasquariello Diana" w:date="2024-02-27T15:31:00Z">
              <w:del w:id="54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55" w:author="Pasquariello Diana" w:date="2024-02-15T12:13:00Z">
              <w:r>
                <w:rPr>
                  <w:rFonts w:eastAsia="Arial" w:cs="Arial"/>
                  <w:color w:val="355D6D"/>
                  <w:sz w:val="18"/>
                  <w:szCs w:val="18"/>
                </w:rPr>
                <w:t>12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56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_Ref160630167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57" w:author="Pasquariello Diana" w:date="2024-02-15T12:13:00Z">
              <w:del w:id="58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ins w:id="59" w:author="Pasquariello Diana [2]" w:date="2024-03-06T15:03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60" w:author="Pasquariello Diana [2]" w:date="2024-03-06T15:03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Updated IPF version for S2A PS (</w:t>
              </w:r>
            </w:ins>
            <w:ins w:id="61" w:author="Pasquariello Diana [2]" w:date="2024-03-06T15:07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ATOS</w:t>
              </w:r>
            </w:ins>
            <w:ins w:id="62" w:author="Pasquariello Diana [2]" w:date="2024-03-06T15:04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) and S2B PS (CAPGEMINI)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sz w:val="18"/>
                <w:szCs w:val="18"/>
              </w:rPr>
            </w:pPr>
            <w:ins w:id="63" w:author="Pasquariello Diana [2]" w:date="2024-03-06T15:04:00Z">
              <w:r>
                <w:rPr>
                  <w:sz w:val="18"/>
                  <w:szCs w:val="18"/>
                </w:rPr>
                <w:t xml:space="preserve">18/03/2024  </w:t>
              </w:r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64" w:author="Pasquariello Diana [2]" w:date="2024-03-06T15:07:00Z">
              <w:r>
                <w:rPr>
                  <w:rFonts w:eastAsia="Arial" w:cs="Arial"/>
                  <w:color w:val="355D6D"/>
                  <w:sz w:val="18"/>
                  <w:szCs w:val="18"/>
                </w:rPr>
                <w:t>12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65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_Ref160630181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Update</w:t>
            </w:r>
            <w:ins w:id="66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d</w:t>
              </w:r>
            </w:ins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 xml:space="preserve"> </w:t>
            </w:r>
            <w:ins w:id="67" w:author="Pasquariello Diana" w:date="2024-02-15T12:04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IPF version for S3A PS (ACRI)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highlight w:val="yellow"/>
              </w:rPr>
            </w:pPr>
            <w:ins w:id="68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69" w:author="Pasquariello Diana" w:date="2024-02-27T15:31:00Z">
              <w:del w:id="70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71" w:author="Pasquariello Diana" w:date="2024-02-15T12:05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12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72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_Ref160630188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73" w:author="Pasquariello Diana" w:date="2024-02-15T12:05:00Z">
              <w:del w:id="74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ins w:id="75" w:author="Pasquariello Diana" w:date="2024-02-29T15:02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76" w:author="Pasquariello Diana" w:date="2024-02-29T15:02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Update</w:t>
              </w:r>
            </w:ins>
            <w:ins w:id="77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d</w:t>
              </w:r>
            </w:ins>
            <w:ins w:id="78" w:author="Pasquariello Diana" w:date="2024-02-29T15:02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 PDGS version for S5P PDGS (DLR)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79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80" w:author="Pasquariello Diana" w:date="2024-02-29T15:02:00Z">
              <w:del w:id="81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  <w:lang w:val="en-US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82" w:author="Pasquariello Diana" w:date="2024-02-29T15:02:00Z">
              <w:r>
                <w:rPr>
                  <w:rFonts w:eastAsia="Arial" w:cs="Arial"/>
                  <w:color w:val="355D6D"/>
                  <w:sz w:val="18"/>
                  <w:szCs w:val="18"/>
                </w:rPr>
                <w:t>12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83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_Ref160630192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84" w:author="Pasquariello Diana" w:date="2024-02-29T15:02:00Z">
              <w:del w:id="85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ins w:id="86" w:author="Pasquariello Diana" w:date="2024-03-04T11:14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87" w:author="Pasquariello Diana" w:date="2024-03-04T11:14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Updated end of contracts for LTAs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88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89" w:author="Pasquariello Diana" w:date="2024-03-04T11:15:00Z">
              <w:del w:id="90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  <w:lang w:val="en-US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91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</w:rPr>
                <w:t>13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92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_Ref160630197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93" w:author="Pasquariello Diana" w:date="2024-03-04T11:16:00Z">
              <w:del w:id="94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ins w:id="95" w:author="Pasquariello Diana" w:date="2024-02-15T12:04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>Update</w:t>
            </w:r>
            <w:ins w:id="96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d</w:t>
              </w:r>
            </w:ins>
            <w:r>
              <w:rPr>
                <w:rFonts w:eastAsia="Arial" w:cs="Arial"/>
                <w:color w:val="355D6D"/>
                <w:sz w:val="18"/>
                <w:szCs w:val="18"/>
                <w:lang w:val="en-US"/>
              </w:rPr>
              <w:t xml:space="preserve"> tailored SSC ICD</w:t>
            </w:r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97" w:author="Pasquariello Diana [2]" w:date="2024-03-06T15:00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98" w:author="Pasquariello Diana" w:date="2024-02-27T15:31:00Z">
              <w:del w:id="99" w:author="Pasquariello Diana [2]" w:date="2024-03-06T15:00:00Z">
                <w:r>
                  <w:rPr>
                    <w:rFonts w:eastAsia="Arial" w:cs="Arial"/>
                    <w:color w:val="355D6D"/>
                    <w:sz w:val="18"/>
                    <w:szCs w:val="18"/>
                    <w:lang w:val="en-US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00" w:author="Pasquariello Diana" w:date="2024-02-15T12:04:00Z">
              <w:r>
                <w:rPr>
                  <w:rFonts w:eastAsia="Arial" w:cs="Arial"/>
                  <w:color w:val="355D6D"/>
                  <w:sz w:val="18"/>
                  <w:szCs w:val="18"/>
                </w:rPr>
                <w:t>14</w:t>
              </w:r>
            </w:ins>
            <w:del w:id="101" w:author="Pasquariello Diana" w:date="2024-02-15T12:04:00Z">
              <w:r>
                <w:rPr>
                  <w:rFonts w:eastAsia="Arial" w:cs="Arial"/>
                  <w:color w:val="355D6D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02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_Ref160630202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103" w:author="Pasquariello Diana" w:date="2024-02-15T12:04:00Z">
              <w:del w:id="104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ins w:id="105" w:author="Pasquariello Diana" w:date="2024-02-14T16:13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06" w:author="Pasquariello Diana" w:date="2024-02-14T16:13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D</w:t>
              </w:r>
            </w:ins>
            <w:ins w:id="107" w:author="Pasquariello Diana" w:date="2024-02-14T16:27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e</w:t>
              </w:r>
            </w:ins>
            <w:ins w:id="108" w:author="Pasquariello Diana" w:date="2024-02-14T16:13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tailed the </w:t>
              </w:r>
            </w:ins>
            <w:ins w:id="109" w:author="Pasquariello Diana" w:date="2024-02-14T16:27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information </w:t>
              </w:r>
            </w:ins>
            <w:ins w:id="110" w:author="Pasquariello Diana" w:date="2024-02-14T16:13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backup station</w:t>
              </w:r>
            </w:ins>
            <w:ins w:id="111" w:author="Pasquariello Diana" w:date="2024-02-14T16:27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 and main station</w:t>
              </w:r>
            </w:ins>
            <w:ins w:id="112" w:author="Pasquariello Diana" w:date="2024-02-14T16:13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 for each missions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13" w:author="Pasquariello Diana [2]" w:date="2024-03-06T15:01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114" w:author="Pasquariello Diana" w:date="2024-02-27T15:31:00Z">
              <w:del w:id="115" w:author="Pasquariello Diana [2]" w:date="2024-03-06T15:01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16" w:author="Pasquariello Diana" w:date="2024-02-14T16:14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14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17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_Ref160630206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118" w:author="Pasquariello Diana" w:date="2024-02-14T16:14:00Z">
              <w:del w:id="119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ins w:id="120" w:author="Pasquariello Diana" w:date="2024-02-14T16:27:00Z"/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21" w:author="Pasquariello Diana" w:date="2024-02-14T16:27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Added mission S3 to SSC INUVIK ACQ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22" w:author="Pasquariello Diana [2]" w:date="2024-03-06T15:01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123" w:author="Pasquariello Diana" w:date="2024-02-27T15:32:00Z">
              <w:del w:id="124" w:author="Pasquariello Diana [2]" w:date="2024-03-06T15:01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25" w:author="Pasquariello Diana" w:date="2024-02-14T16:28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14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26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_Ref160630211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127" w:author="Pasquariello Diana" w:date="2024-02-14T16:28:00Z">
              <w:del w:id="128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29" w:author="Pasquariello Diana" w:date="2024-02-29T13:00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Add SSC Esrange ACQ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30" w:author="Pasquariello Diana [2]" w:date="2024-03-06T15:02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131" w:author="Pasquariello Diana" w:date="2024-02-29T13:01:00Z">
              <w:del w:id="132" w:author="Pasquariello Diana [2]" w:date="2024-03-06T15:01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33" w:author="Pasquariello Diana" w:date="2024-02-29T13:01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1</w:t>
              </w:r>
            </w:ins>
            <w:ins w:id="134" w:author="Pasquariello Diana" w:date="2024-02-29T13:04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4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35" w:author="Pasquariello Diana [2]" w:date="2024-03-06T15:09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_Ref160630215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3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136" w:author="Pasquariello Diana" w:date="2024-02-29T13:01:00Z">
              <w:del w:id="137" w:author="Pasquariello Diana [2]" w:date="2024-03-06T15:09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3</w:delText>
                </w:r>
              </w:del>
            </w:ins>
          </w:p>
        </w:tc>
      </w:tr>
      <w:tr>
        <w:trPr>
          <w:trHeight w:val="300" w:hRule="atLeast"/>
        </w:trPr>
        <w:tc>
          <w:tcPr>
            <w:tcW w:w="4530" w:type="dxa"/>
            <w:gridSpan w:val="2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38" w:author="Pasquariello Diana" w:date="2024-03-04T11:15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Update version of</w:t>
              </w:r>
            </w:ins>
            <w:ins w:id="139" w:author="Pasquariello Diana" w:date="2024-02-14T16:14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 xml:space="preserve"> I&amp;V matrix</w:t>
              </w:r>
            </w:ins>
          </w:p>
        </w:tc>
        <w:tc>
          <w:tcPr>
            <w:tcW w:w="1696" w:type="dxa"/>
            <w:tcBorders>
              <w:top w:val="single" w:sz="8" w:space="0" w:color="033142"/>
              <w:bottom w:val="single" w:sz="8" w:space="0" w:color="033142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40" w:author="Pasquariello Diana [2]" w:date="2024-03-06T15:02:00Z">
              <w:r>
                <w:rPr>
                  <w:sz w:val="18"/>
                  <w:szCs w:val="18"/>
                </w:rPr>
                <w:t xml:space="preserve">18/03/2024  </w:t>
              </w:r>
            </w:ins>
            <w:ins w:id="141" w:author="Pasquariello Diana" w:date="2024-02-27T15:32:00Z">
              <w:del w:id="142" w:author="Pasquariello Diana [2]" w:date="2024-03-06T15:01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29/02/2024</w:delText>
                </w:r>
              </w:del>
            </w:ins>
          </w:p>
        </w:tc>
        <w:tc>
          <w:tcPr>
            <w:tcW w:w="1980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  <w:lang w:val="en-US"/>
              </w:rPr>
            </w:pPr>
            <w:ins w:id="143" w:author="Pasquariello Diana" w:date="2024-02-29T13:07:00Z">
              <w:r>
                <w:rPr>
                  <w:rFonts w:eastAsia="Arial" w:cs="Arial"/>
                  <w:color w:val="355D6D"/>
                  <w:sz w:val="18"/>
                  <w:szCs w:val="18"/>
                  <w:lang w:val="en-US"/>
                </w:rPr>
                <w:t>17</w:t>
              </w:r>
            </w:ins>
          </w:p>
        </w:tc>
        <w:tc>
          <w:tcPr>
            <w:tcW w:w="1693" w:type="dxa"/>
            <w:tcBorders>
              <w:top w:val="single" w:sz="8" w:space="0" w:color="033142"/>
              <w:left w:val="single" w:sz="8" w:space="0" w:color="000000"/>
              <w:bottom w:val="single" w:sz="8" w:space="0" w:color="033142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eastAsia="Arial" w:cs="Arial"/>
                <w:color w:val="355D6D"/>
                <w:sz w:val="18"/>
                <w:szCs w:val="18"/>
              </w:rPr>
            </w:pPr>
            <w:ins w:id="144" w:author="Pasquariello Diana [2]" w:date="2024-03-06T15:10:00Z">
              <w:r>
                <w:rPr>
                  <w:rFonts w:eastAsia="Arial" w:cs="Arial"/>
                  <w:color w:val="355D6D"/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instrText xml:space="preserve"> REF _Ref160630225 \r \h </w:instrTex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separate"/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t>4</w:t>
              </w:r>
              <w:r>
                <w:rPr>
                  <w:sz w:val="18"/>
                  <w:szCs w:val="18"/>
                  <w:rFonts w:eastAsia="Arial" w:cs="Arial"/>
                  <w:color w:val="355D6D"/>
                </w:rPr>
                <w:fldChar w:fldCharType="end"/>
              </w:r>
            </w:ins>
            <w:ins w:id="145" w:author="Pasquariello Diana" w:date="2024-02-14T16:14:00Z">
              <w:del w:id="146" w:author="Pasquariello Diana [2]" w:date="2024-03-06T15:10:00Z">
                <w:r>
                  <w:rPr>
                    <w:rFonts w:eastAsia="Arial" w:cs="Arial"/>
                    <w:color w:val="355D6D"/>
                    <w:sz w:val="18"/>
                    <w:szCs w:val="18"/>
                  </w:rPr>
                  <w:delText>4</w:delText>
                </w:r>
              </w:del>
            </w:ins>
          </w:p>
        </w:tc>
      </w:tr>
    </w:tbl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DOCTYPE"/>
        <w:rPr/>
      </w:pPr>
      <w:r>
        <w:rPr/>
        <w:t>DISTRIBUTION</w:t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3"/>
      </w:tblGrid>
      <w:tr>
        <w:trPr/>
        <w:tc>
          <w:tcPr>
            <w:tcW w:w="9923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ApprovalChangeLogTables"/>
              <w:widowControl w:val="false"/>
              <w:rPr/>
            </w:pPr>
            <w:r>
              <w:rPr/>
              <w:t>Name/Organisational Unit</w:t>
            </w:r>
          </w:p>
        </w:tc>
      </w:tr>
      <w:tr>
        <w:trPr/>
        <w:tc>
          <w:tcPr>
            <w:tcW w:w="9923" w:type="dxa"/>
            <w:tcBorders>
              <w:top w:val="single" w:sz="4" w:space="0" w:color="033142"/>
              <w:bottom w:val="single" w:sz="4" w:space="0" w:color="033142"/>
            </w:tcBorders>
          </w:tcPr>
          <w:p>
            <w:pPr>
              <w:pStyle w:val="ApprovalChangeLogTables"/>
              <w:widowControl w:val="false"/>
              <w:rPr/>
            </w:pPr>
            <w:r>
              <w:rPr/>
              <w:t xml:space="preserve"> </w:t>
            </w:r>
          </w:p>
        </w:tc>
      </w:tr>
    </w:tbl>
    <w:p>
      <w:pPr>
        <w:pStyle w:val="Body"/>
        <w:rPr/>
      </w:pPr>
      <w:r>
        <w:rPr/>
      </w:r>
    </w:p>
    <w:p>
      <w:pPr>
        <w:pStyle w:val="ContentsHeading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/>
            <w:rPr>
              <w:b/>
              <w:sz w:val="26"/>
            </w:rPr>
          </w:pPr>
          <w:r>
            <w:br w:type="page"/>
          </w:r>
          <w:r>
            <w:rPr>
              <w:rStyle w:val="Title3levelChar"/>
              <w:color w:val="auto"/>
            </w:rPr>
            <w:t>Table of Contents</w:t>
          </w:r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527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Introduction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hyperlink w:anchor="_Toc11527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1.1. Purpose and Scope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hyperlink w:anchor="_Toc115270510">
            <w:r>
              <w:rPr>
                <w:webHidden/>
                <w:rStyle w:val="IndexLink"/>
                <w:vanish w:val="false"/>
                <w:lang w:val="it-IT" w:eastAsia="it-IT"/>
              </w:rPr>
              <w:t>1.2. 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hyperlink w:anchor="_Toc11527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 Reference Documents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hyperlink w:anchor="_Toc11527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Context Overview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hyperlink w:anchor="_Toc11527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CSC Configuration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912" w:leader="dot"/>
            </w:tabs>
            <w:rPr>
              <w:rFonts w:ascii="Calibri" w:hAnsi="Calibri" w:cs="Arial" w:asciiTheme="minorHAnsi" w:cstheme="minorBidi" w:hAnsiTheme="minorHAnsi"/>
              <w:sz w:val="22"/>
              <w:lang w:val="it-IT" w:eastAsia="it-IT"/>
            </w:rPr>
          </w:pPr>
          <w:hyperlink w:anchor="_Toc11527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_Toc115270514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CSC INTERFACE MATRIX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Body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cs="Arial"/>
          <w:b/>
          <w:color w:val="355D6D"/>
          <w:szCs w:val="24"/>
        </w:rPr>
      </w:pPr>
      <w:r>
        <w:rPr>
          <w:rFonts w:cs="Arial"/>
          <w:b/>
          <w:color w:val="355D6D"/>
          <w:szCs w:val="24"/>
        </w:rPr>
      </w:r>
      <w:r>
        <w:br w:type="page"/>
      </w:r>
    </w:p>
    <w:p>
      <w:pPr>
        <w:pStyle w:val="Heading01"/>
        <w:numPr>
          <w:ilvl w:val="0"/>
          <w:numId w:val="3"/>
        </w:numPr>
        <w:rPr/>
      </w:pPr>
      <w:bookmarkStart w:id="0" w:name="_Toc115270508"/>
      <w:r>
        <w:rPr/>
        <w:t>Introduction</w:t>
      </w:r>
      <w:bookmarkEnd w:id="0"/>
    </w:p>
    <w:p>
      <w:pPr>
        <w:pStyle w:val="Heading02"/>
        <w:numPr>
          <w:ilvl w:val="1"/>
          <w:numId w:val="3"/>
        </w:numPr>
        <w:rPr/>
      </w:pPr>
      <w:bookmarkStart w:id="1" w:name="_Toc115270509"/>
      <w:r>
        <w:rPr/>
        <w:t>Purpose and Scope</w:t>
      </w:r>
      <w:bookmarkEnd w:id="1"/>
    </w:p>
    <w:p>
      <w:pPr>
        <w:pStyle w:val="Body"/>
        <w:rPr/>
      </w:pPr>
      <w:r>
        <w:rPr/>
        <w:t>The scope of this document is to provide a ‘snapshot’ of the actual configuration of services belonging to Copernicus Space Component Ground Segment.</w:t>
      </w:r>
    </w:p>
    <w:p>
      <w:pPr>
        <w:pStyle w:val="Heading02"/>
        <w:numPr>
          <w:ilvl w:val="1"/>
          <w:numId w:val="3"/>
        </w:numPr>
        <w:rPr>
          <w:lang w:val="it-IT" w:eastAsia="it-IT"/>
        </w:rPr>
      </w:pPr>
      <w:bookmarkStart w:id="2" w:name="_Toc115270510"/>
      <w:bookmarkStart w:id="3" w:name="_Ref150940136"/>
      <w:bookmarkStart w:id="4" w:name="_Ref160630128"/>
      <w:bookmarkStart w:id="5" w:name="_Ref160630139"/>
      <w:bookmarkStart w:id="6" w:name="_Ref160630152"/>
      <w:r>
        <w:rPr>
          <w:lang w:val="it-IT" w:eastAsia="it-IT"/>
        </w:rPr>
        <w:t>Acronyms</w:t>
      </w:r>
      <w:bookmarkEnd w:id="2"/>
      <w:bookmarkEnd w:id="3"/>
      <w:bookmarkEnd w:id="4"/>
      <w:bookmarkEnd w:id="5"/>
      <w:bookmarkEnd w:id="6"/>
    </w:p>
    <w:tbl>
      <w:tblPr>
        <w:tblW w:w="5000" w:type="pct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1911"/>
        <w:gridCol w:w="8009"/>
      </w:tblGrid>
      <w:tr>
        <w:trPr>
          <w:trHeight w:val="666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AEAE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b/>
                <w:bCs/>
                <w:spacing w:val="-1"/>
                <w:szCs w:val="24"/>
                <w:lang w:val="it-IT" w:eastAsia="it-IT"/>
              </w:rPr>
              <w:t>Acronym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AEAE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b/>
                <w:bCs/>
                <w:spacing w:val="-1"/>
                <w:szCs w:val="24"/>
                <w:lang w:val="it-IT" w:eastAsia="it-IT"/>
              </w:rPr>
              <w:t>Description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ADGS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Auxiliary Data Gathering Service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AIP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Archive Interface delivery Point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AUXIP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Auxiliary Interface Delivery Point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BEDC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Backup EDRS Data Centre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CADIP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CADU Interface Delivery Points Specification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CDSE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 xml:space="preserve">Copernicus Data Space </w:t>
            </w:r>
            <w:r>
              <w:rPr>
                <w:rFonts w:eastAsia="Times New Roman" w:cs="Arial"/>
                <w:spacing w:val="-1"/>
                <w:lang w:val="it-IT" w:eastAsia="it-IT"/>
              </w:rPr>
              <w:t>Ecosystem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CSC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Copernicus Space Component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DD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Data Dissemination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DDP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Data Delivery Point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DLR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eastAsia="it-IT"/>
              </w:rPr>
            </w:pPr>
            <w:r>
              <w:rPr>
                <w:rFonts w:eastAsia="Times New Roman" w:cs="Arial"/>
                <w:lang w:eastAsia="it-IT"/>
              </w:rPr>
              <w:t>Deutsches Zentrum für Luft- und Raumfahrt - German Aerospace Center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EDIP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EDRS Interface delivery Point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EDRS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European Data Relay System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E2E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End-to-End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FOS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Flight Operations Service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ICD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Interface Control Document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IN</w:t>
            </w:r>
            <w:del w:id="147" w:author="Pasquariello Diana" w:date="2024-03-04T10:55:00Z">
              <w:r>
                <w:rPr>
                  <w:rFonts w:eastAsia="Times New Roman" w:cs="Arial"/>
                  <w:lang w:val="it-IT" w:eastAsia="it-IT"/>
                </w:rPr>
                <w:delText>U</w:delText>
              </w:r>
            </w:del>
            <w:r>
              <w:rPr>
                <w:rFonts w:eastAsia="Times New Roman" w:cs="Arial"/>
                <w:spacing w:val="-1"/>
                <w:lang w:val="it-IT" w:eastAsia="it-IT"/>
              </w:rPr>
              <w:t>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 xml:space="preserve">Inuvik </w:t>
            </w:r>
            <w:r>
              <w:rPr>
                <w:rFonts w:eastAsia="Times New Roman" w:cs="Arial"/>
                <w:lang w:val="it-IT" w:eastAsia="it-IT"/>
              </w:rPr>
              <w:t>Grou</w:t>
            </w:r>
            <w:del w:id="148" w:author="Pasquariello Diana" w:date="2024-03-04T10:55:00Z">
              <w:r>
                <w:rPr>
                  <w:rFonts w:eastAsia="Times New Roman" w:cs="Arial"/>
                  <w:lang w:val="it-IT" w:eastAsia="it-IT"/>
                </w:rPr>
                <w:delText>d</w:delText>
              </w:r>
            </w:del>
            <w:r>
              <w:rPr>
                <w:rFonts w:eastAsia="Times New Roman" w:cs="Arial"/>
                <w:lang w:val="it-IT" w:eastAsia="it-IT"/>
              </w:rPr>
              <w:t>n</w:t>
            </w:r>
            <w:ins w:id="149" w:author="Pasquariello Diana" w:date="2024-03-04T10:55:00Z">
              <w:r>
                <w:rPr>
                  <w:rFonts w:eastAsia="Times New Roman" w:cs="Arial"/>
                  <w:lang w:val="it-IT" w:eastAsia="it-IT"/>
                </w:rPr>
                <w:t>d</w:t>
              </w:r>
            </w:ins>
            <w:r>
              <w:rPr>
                <w:rFonts w:eastAsia="Times New Roman" w:cs="Arial"/>
                <w:spacing w:val="-1"/>
                <w:lang w:val="it-IT" w:eastAsia="it-IT"/>
              </w:rPr>
              <w:t xml:space="preserve"> Station - SSC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INTA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 xml:space="preserve">Instituto Nacional de Técnica </w:t>
            </w:r>
            <w:r>
              <w:rPr>
                <w:rFonts w:eastAsia="Times New Roman" w:cs="Arial"/>
                <w:spacing w:val="-1"/>
                <w:lang w:val="en-US" w:eastAsia="it-IT"/>
              </w:rPr>
              <w:t>Aeroespacial - National Institute of Aerospace Technology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IPF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Instrument Processing Facility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KSAT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游明朝" w:eastAsiaTheme="minorEastAsia"/>
                <w:lang w:val="it-IT" w:eastAsia="it-IT"/>
              </w:rPr>
              <w:t>Kongsberg Satellite Services</w:t>
            </w:r>
          </w:p>
        </w:tc>
      </w:tr>
      <w:tr>
        <w:trPr>
          <w:ins w:id="150" w:author="Pasquariello Diana" w:date="2024-03-04T11:19:00Z"/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ins w:id="151" w:author="Pasquariello Diana" w:date="2024-03-04T11:19:00Z">
              <w:r>
                <w:rPr>
                  <w:rFonts w:eastAsia="Times New Roman" w:cs="Arial"/>
                  <w:lang w:val="it-IT" w:eastAsia="it-IT"/>
                </w:rPr>
                <w:t>KSE</w:t>
              </w:r>
            </w:ins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游明朝" w:eastAsiaTheme="minorEastAsia"/>
                <w:lang w:val="it-IT" w:eastAsia="it-IT"/>
              </w:rPr>
            </w:pPr>
            <w:ins w:id="152" w:author="Pasquariello Diana" w:date="2024-03-04T11:19:00Z">
              <w:r>
                <w:rPr>
                  <w:rFonts w:eastAsia="游明朝" w:eastAsiaTheme="minorEastAsia"/>
                  <w:lang w:val="it-IT" w:eastAsia="it-IT"/>
                </w:rPr>
                <w:t>Esrange Ground Segment</w:t>
              </w:r>
            </w:ins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L0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游明朝" w:eastAsiaTheme="minorEastAsia"/>
                <w:szCs w:val="24"/>
                <w:lang w:val="it-IT" w:eastAsia="it-IT"/>
              </w:rPr>
            </w:pPr>
            <w:r>
              <w:rPr>
                <w:rFonts w:eastAsia="游明朝" w:eastAsiaTheme="minorEastAsia"/>
                <w:szCs w:val="24"/>
                <w:lang w:val="it-IT" w:eastAsia="it-IT"/>
              </w:rPr>
              <w:t>Level 0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 xml:space="preserve">L1 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游明朝" w:eastAsiaTheme="minorEastAsia"/>
                <w:szCs w:val="24"/>
                <w:lang w:val="it-IT" w:eastAsia="it-IT"/>
              </w:rPr>
            </w:pPr>
            <w:r>
              <w:rPr>
                <w:rFonts w:eastAsia="游明朝" w:eastAsiaTheme="minorEastAsia"/>
                <w:szCs w:val="24"/>
                <w:lang w:val="it-IT" w:eastAsia="it-IT"/>
              </w:rPr>
              <w:t>Level 1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L2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游明朝" w:eastAsiaTheme="minorEastAsia"/>
                <w:szCs w:val="24"/>
                <w:lang w:val="it-IT" w:eastAsia="it-IT"/>
              </w:rPr>
            </w:pPr>
            <w:r>
              <w:rPr>
                <w:rFonts w:eastAsia="游明朝" w:eastAsiaTheme="minorEastAsia"/>
                <w:szCs w:val="24"/>
                <w:lang w:val="it-IT" w:eastAsia="it-IT"/>
              </w:rPr>
              <w:t>Level 2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LTA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lang w:val="it-IT" w:eastAsia="it-IT"/>
              </w:rPr>
            </w:pPr>
            <w:r>
              <w:rPr>
                <w:rFonts w:eastAsia="Times New Roman" w:cs="Arial"/>
                <w:spacing w:val="-1"/>
                <w:lang w:val="it-IT" w:eastAsia="it-IT"/>
              </w:rPr>
              <w:t>Long Term Archive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MP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Mission Planning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MPC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Mission Performance Cluster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MPCIP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Mission Performance Cluster Service Interface Delivery Point</w:t>
            </w:r>
          </w:p>
        </w:tc>
      </w:tr>
      <w:tr>
        <w:trPr>
          <w:ins w:id="153" w:author="Pasquariello Diana" w:date="2024-02-16T09:07:00Z"/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ins w:id="154" w:author="Pasquariello Diana" w:date="2024-02-16T09:07:00Z">
              <w:r>
                <w:rPr>
                  <w:rFonts w:eastAsia="Times New Roman" w:cs="Arial"/>
                  <w:lang w:val="it-IT" w:eastAsia="it-IT"/>
                </w:rPr>
                <w:t>MPIP</w:t>
              </w:r>
            </w:ins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ins w:id="155" w:author="Pasquariello Diana" w:date="2024-02-16T09:07:00Z">
              <w:r>
                <w:rPr>
                  <w:rFonts w:eastAsia="Times New Roman" w:cs="Arial"/>
                  <w:lang w:val="en-US" w:eastAsia="it-IT"/>
                </w:rPr>
                <w:t>Mission Planning Interface Point</w:t>
              </w:r>
            </w:ins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MPS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Maspalomas Ground Station - INTA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MTI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Matera Ground Station – E-Geos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NEU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Neustrelitz Ground Station - DLR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PDGS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Payload Data Ground Segment (Sentinel)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PEDC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en-US" w:eastAsia="it-IT"/>
              </w:rPr>
            </w:pPr>
            <w:r>
              <w:rPr>
                <w:rFonts w:eastAsia="Times New Roman" w:cs="Arial"/>
                <w:lang w:val="en-US" w:eastAsia="it-IT"/>
              </w:rPr>
              <w:t>Primary EDRS Data Centre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POD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spacing w:val="-1"/>
                <w:szCs w:val="24"/>
                <w:lang w:val="it-IT" w:eastAsia="it-IT"/>
              </w:rPr>
            </w:pPr>
            <w:r>
              <w:rPr>
                <w:rFonts w:eastAsia="Times New Roman" w:cs="Arial"/>
                <w:spacing w:val="-1"/>
                <w:szCs w:val="24"/>
                <w:lang w:val="it-IT" w:eastAsia="it-IT"/>
              </w:rPr>
              <w:t>Precise Orbit Determination</w:t>
            </w:r>
          </w:p>
        </w:tc>
      </w:tr>
      <w:tr>
        <w:trPr>
          <w:trHeight w:val="3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SGS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Svalbard Ground Station - KSAT</w:t>
            </w:r>
          </w:p>
        </w:tc>
      </w:tr>
      <w:tr>
        <w:trPr/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eastAsia="Times New Roman" w:cs="Arial"/>
                <w:lang w:val="it-IT" w:eastAsia="it-IT"/>
              </w:rPr>
            </w:pPr>
            <w:r>
              <w:rPr>
                <w:rFonts w:eastAsia="Times New Roman" w:cs="Arial"/>
                <w:lang w:val="it-IT" w:eastAsia="it-IT"/>
              </w:rPr>
              <w:t>SSC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Arial"/>
                <w:lang w:val="en-US" w:eastAsia="it-IT"/>
              </w:rPr>
            </w:pPr>
            <w:hyperlink r:id="rId2">
              <w:r>
                <w:rPr>
                  <w:rFonts w:eastAsia="Times New Roman"/>
                  <w:spacing w:val="-1"/>
                  <w:szCs w:val="24"/>
                  <w:lang w:val="it-IT" w:eastAsia="it-IT"/>
                </w:rPr>
                <w:t>Swedish Space Corporation</w:t>
              </w:r>
            </w:hyperlink>
            <w:r>
              <w:rPr>
                <w:rFonts w:cs="Segoe UI" w:ascii="Segoe UI" w:hAnsi="Segoe UI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Heading02"/>
        <w:numPr>
          <w:ilvl w:val="1"/>
          <w:numId w:val="3"/>
        </w:numPr>
        <w:rPr/>
      </w:pPr>
      <w:bookmarkStart w:id="7" w:name="_Toc115270511"/>
      <w:bookmarkStart w:id="8" w:name="_Ref150940119"/>
      <w:bookmarkStart w:id="9" w:name="_Ref150940126"/>
      <w:bookmarkStart w:id="10" w:name="_Ref160630159"/>
      <w:r>
        <w:rPr/>
        <w:t>Reference Documents</w:t>
      </w:r>
      <w:bookmarkEnd w:id="7"/>
      <w:bookmarkEnd w:id="8"/>
      <w:bookmarkEnd w:id="9"/>
      <w:bookmarkEnd w:id="10"/>
    </w:p>
    <w:p>
      <w:pPr>
        <w:pStyle w:val="Body"/>
        <w:rPr>
          <w:lang w:val="en-US"/>
        </w:rPr>
      </w:pPr>
      <w:r>
        <w:rPr>
          <w:lang w:val="en-US"/>
        </w:rPr>
        <w:t xml:space="preserve">[RD-1]  CSC Operations ESA Framework Ground Segment Architecture </w:t>
      </w:r>
      <w:r>
        <w:rPr>
          <w:rFonts w:eastAsia="Arial"/>
        </w:rPr>
        <w:t>ESA-EOPG-EOPGC-TN-7</w:t>
      </w:r>
    </w:p>
    <w:p>
      <w:pPr>
        <w:pStyle w:val="HeadingCover"/>
        <w:jc w:val="both"/>
        <w:pPrChange w:id="0" w:author="Pasquariello Diana" w:date="2024-03-08T09:57:00Z">
          <w:pPr>
            <w:pStyle w:val="Body"/>
          </w:pPr>
        </w:pPrChange>
        <w:rPr>
          <w:rFonts w:eastAsia="Arial"/>
          <w:color w:val="0078D4"/>
          <w:lang w:val="en-US"/>
          <w:ins w:id="159" w:author="Pasquariello Diana" w:date="2024-03-08T09:55:00Z"/>
        </w:rPr>
      </w:pPr>
      <w:r>
        <w:rPr>
          <w:rFonts w:eastAsia="Arial"/>
          <w:b w:val="false"/>
          <w:sz w:val="24"/>
          <w:szCs w:val="24"/>
          <w:lang w:val="en-US"/>
          <w:rPrChange w:id="0" w:author="Pasquariello Diana" w:date="2024-03-08T09:57:00Z">
            <w:rPr>
              <w:caps/>
              <w:b/>
            </w:rPr>
          </w:rPrChange>
        </w:rPr>
        <w:t xml:space="preserve">[RD-2]  </w:t>
      </w:r>
      <w:del w:id="157" w:author="Pasquariello Diana" w:date="2024-03-08T09:55:00Z">
        <w:r>
          <w:rPr>
            <w:rFonts w:eastAsia="Arial"/>
            <w:b w:val="false"/>
            <w:sz w:val="24"/>
            <w:szCs w:val="24"/>
            <w:lang w:val="en-US"/>
          </w:rPr>
          <w:delText>CSC OPERATIONS ESA FRAMEWORK  MASTER ICD</w:delText>
        </w:r>
      </w:del>
      <w:ins w:id="158" w:author="Pasquariello Diana" w:date="2024-03-08T09:55:00Z">
        <w:r>
          <w:rPr>
            <w:rFonts w:eastAsia="Arial"/>
            <w:b w:val="false"/>
            <w:color w:val="0078D4"/>
            <w:sz w:val="24"/>
            <w:szCs w:val="24"/>
            <w:u w:val="single"/>
          </w:rPr>
          <w:t xml:space="preserve"> ESA EO OPERATIONS FRAMEWORK (EOF) </w:t>
        </w:r>
      </w:ins>
    </w:p>
    <w:p>
      <w:pPr>
        <w:pStyle w:val="Body"/>
        <w:pPrChange w:id="0" w:author="Pasquariello Diana" w:date="2024-03-08T09:57:00Z"/>
        <w:rPr>
          <w:rFonts w:eastAsia="Arial"/>
          <w:lang w:val="en-US"/>
        </w:rPr>
      </w:pPr>
      <w:r>
        <w:rPr>
          <w:rFonts w:eastAsia="Arial"/>
          <w:caps/>
          <w:color w:val="0078D4"/>
          <w:u w:val="single"/>
        </w:rPr>
        <w:t xml:space="preserve"> </w:t>
      </w:r>
      <w:r>
        <w:rPr>
          <w:rFonts w:eastAsia="Arial"/>
          <w:caps/>
          <w:color w:val="0078D4"/>
          <w:u w:val="single"/>
        </w:rPr>
        <w:t>CSC - GROUND SEGMENT MASTER ICD</w:t>
      </w:r>
      <w:r>
        <w:rPr>
          <w:rFonts w:eastAsia="Arial"/>
          <w:lang w:val="en-US"/>
          <w:rPrChange w:id="0" w:author="Pasquariello Diana" w:date="2024-03-08T09:57:00Z"/>
        </w:rPr>
        <w:t xml:space="preserve"> ESA-EOPG- EOPGC-IF-6 v 1.</w:t>
      </w:r>
      <w:del w:id="161" w:author="Pasquariello Diana" w:date="2024-02-29T15:04:00Z">
        <w:r>
          <w:rPr>
            <w:rFonts w:eastAsia="Arial"/>
            <w:lang w:val="en-US"/>
          </w:rPr>
          <w:delText>6</w:delText>
        </w:r>
      </w:del>
      <w:ins w:id="162" w:author="Pasquariello Diana" w:date="2024-02-29T15:04:00Z">
        <w:r>
          <w:rPr>
            <w:rFonts w:eastAsia="Arial"/>
            <w:lang w:val="en-US"/>
          </w:rPr>
          <w:t>7</w:t>
        </w:r>
      </w:ins>
    </w:p>
    <w:p>
      <w:pPr>
        <w:pStyle w:val="Heading01"/>
        <w:numPr>
          <w:ilvl w:val="0"/>
          <w:numId w:val="3"/>
        </w:numPr>
        <w:rPr/>
      </w:pPr>
      <w:bookmarkStart w:id="11" w:name="_Toc115270512"/>
      <w:r>
        <w:rPr/>
        <w:t>Context Overview</w:t>
      </w:r>
      <w:bookmarkEnd w:id="11"/>
      <w:r>
        <w:rPr/>
        <w:t xml:space="preserve"> </w:t>
      </w:r>
    </w:p>
    <w:p>
      <w:pPr>
        <w:pStyle w:val="Body"/>
        <w:rPr/>
      </w:pPr>
      <w:r>
        <w:rPr/>
        <w:t xml:space="preserve">As described in [RD-01], the Copernicus Space Component Ground Segment is in charge of: </w:t>
      </w:r>
    </w:p>
    <w:p>
      <w:pPr>
        <w:pStyle w:val="Body"/>
        <w:numPr>
          <w:ilvl w:val="0"/>
          <w:numId w:val="7"/>
        </w:numPr>
        <w:rPr/>
      </w:pPr>
      <w:r>
        <w:rPr/>
        <w:t xml:space="preserve">The Sentinels spacecraft monitoring and control, including execution of all platform activities and the commanding of the payload schedules. </w:t>
      </w:r>
    </w:p>
    <w:p>
      <w:pPr>
        <w:pStyle w:val="Body"/>
        <w:numPr>
          <w:ilvl w:val="0"/>
          <w:numId w:val="7"/>
        </w:numPr>
        <w:rPr/>
      </w:pPr>
      <w:r>
        <w:rPr/>
        <w:t xml:space="preserve">Implementing the Sentinels mission observation scenario in line with the satellite and ground resources and constraints. </w:t>
      </w:r>
    </w:p>
    <w:p>
      <w:pPr>
        <w:pStyle w:val="Body"/>
        <w:numPr>
          <w:ilvl w:val="0"/>
          <w:numId w:val="7"/>
        </w:numPr>
        <w:rPr/>
      </w:pPr>
      <w:r>
        <w:rPr/>
        <w:t xml:space="preserve">Acquiring the Sentinel instruments payload data, processing, archiving and making resulting users’ level data available. </w:t>
      </w:r>
    </w:p>
    <w:p>
      <w:pPr>
        <w:pStyle w:val="Body"/>
        <w:numPr>
          <w:ilvl w:val="0"/>
          <w:numId w:val="7"/>
        </w:numPr>
        <w:rPr/>
      </w:pPr>
      <w:r>
        <w:rPr/>
        <w:t xml:space="preserve">Monitoring and reporting on the operations performance. </w:t>
      </w:r>
    </w:p>
    <w:p>
      <w:pPr>
        <w:pStyle w:val="Body"/>
        <w:numPr>
          <w:ilvl w:val="0"/>
          <w:numId w:val="7"/>
        </w:numPr>
        <w:rPr/>
      </w:pPr>
      <w:r>
        <w:rPr/>
        <w:t xml:space="preserve">Maintaining the operational system under configuration management and control. </w:t>
      </w:r>
    </w:p>
    <w:p>
      <w:pPr>
        <w:pStyle w:val="Body"/>
        <w:numPr>
          <w:ilvl w:val="0"/>
          <w:numId w:val="7"/>
        </w:numPr>
        <w:rPr/>
      </w:pPr>
      <w:r>
        <w:rPr/>
        <w:t xml:space="preserve">Collecting external auxiliary data from Cal &amp; Val external services. 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The transformation of the Copernicus Ground Segment, implemented between 2019 and 2022, has enabled a significant modernisation and streamlining of the CSC Ground Segment interfaces and operations leading to a massive increase of performance, availability, reliability and flexibility, as resumed in the below picture:</w:t>
      </w:r>
    </w:p>
    <w:p>
      <w:pPr>
        <w:pStyle w:val="Body"/>
        <w:keepNext w:val="true"/>
        <w:jc w:val="center"/>
        <w:rPr/>
      </w:pPr>
      <w:r>
        <w:rPr/>
        <w:drawing>
          <wp:inline distT="0" distB="0" distL="0" distR="0">
            <wp:extent cx="6286500" cy="4251325"/>
            <wp:effectExtent l="0" t="0" r="0" b="0"/>
            <wp:docPr id="1" name="Immagin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shd w:fill="FFFFFF" w:val="clear"/>
        </w:rPr>
        <w:br/>
      </w: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CSC Ground Segment General Architecture</w:t>
      </w:r>
    </w:p>
    <w:p>
      <w:pPr>
        <w:pStyle w:val="Body"/>
        <w:rPr>
          <w:lang w:val="en-US"/>
        </w:rPr>
      </w:pPr>
      <w:r>
        <w:rPr>
          <w:lang w:val="en-US"/>
        </w:rPr>
        <w:t>The transformed CSC Ground Segment operations involve today a large number of industrial services and external interfaces, all together contributing to CSC data flow.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>
          <w:lang w:val="en-US"/>
        </w:rPr>
      </w:pPr>
      <w:r>
        <w:rPr>
          <w:lang w:val="en-US"/>
        </w:rPr>
        <w:t>Each service runs autonomously based on inputs available at the interface entry point and provides  output by its interface to the other CSC services. A coordination layer across the various services provides a comprehensive E2E view of all Sentinel missions managed by ESA.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Heading01"/>
        <w:numPr>
          <w:ilvl w:val="0"/>
          <w:numId w:val="3"/>
        </w:numPr>
        <w:rPr/>
      </w:pPr>
      <w:bookmarkStart w:id="12" w:name="_Toc115270513"/>
      <w:bookmarkStart w:id="13" w:name="_Ref131601809"/>
      <w:bookmarkStart w:id="14" w:name="_Ref150940189"/>
      <w:bookmarkStart w:id="15" w:name="_Ref160630167"/>
      <w:bookmarkStart w:id="16" w:name="_Ref160630181"/>
      <w:bookmarkStart w:id="17" w:name="_Ref160630188"/>
      <w:bookmarkStart w:id="18" w:name="_Ref160630192"/>
      <w:bookmarkStart w:id="19" w:name="_Ref160630197"/>
      <w:bookmarkStart w:id="20" w:name="_Ref160630202"/>
      <w:bookmarkStart w:id="21" w:name="_Ref160630206"/>
      <w:bookmarkStart w:id="22" w:name="_Ref160630211"/>
      <w:bookmarkStart w:id="23" w:name="_Ref160630215"/>
      <w:bookmarkStart w:id="24" w:name="_Toc114847422"/>
      <w:bookmarkEnd w:id="24"/>
      <w:r>
        <w:rPr/>
        <w:t>CSC Configuration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Body"/>
        <w:rPr>
          <w:lang w:val="en-US"/>
        </w:rPr>
      </w:pPr>
      <w:r>
        <w:rPr>
          <w:lang w:val="en-US"/>
        </w:rPr>
        <w:t>This section reports on the configuration of CSC Ground Segment Components.</w:t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134" w:right="851" w:gutter="0" w:header="850" w:top="2398" w:footer="772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Body"/>
        <w:rPr>
          <w:lang w:val="en-US"/>
        </w:rPr>
      </w:pPr>
      <w:r>
        <w:rPr>
          <w:lang w:val="en-US"/>
        </w:rPr>
        <w:t>The components can be grouped as follows: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Heading01"/>
        <w:numPr>
          <w:ilvl w:val="0"/>
          <w:numId w:val="3"/>
        </w:numPr>
        <w:rPr/>
      </w:pPr>
      <w:bookmarkStart w:id="26" w:name="_Toc115270514"/>
      <w:bookmarkStart w:id="27" w:name="_Ref150940456"/>
      <w:bookmarkStart w:id="28" w:name="_Ref160630225"/>
      <w:r>
        <w:rPr/>
        <w:t>CSC INTERFACE MATRIX</w:t>
      </w:r>
      <w:bookmarkEnd w:id="26"/>
      <w:bookmarkEnd w:id="27"/>
      <w:bookmarkEnd w:id="28"/>
    </w:p>
    <w:p>
      <w:pPr>
        <w:pStyle w:val="Body"/>
        <w:rPr>
          <w:lang w:val="en-US"/>
        </w:rPr>
      </w:pPr>
      <w:r>
        <w:rPr>
          <w:lang w:val="en-US"/>
        </w:rPr>
        <w:t>This matrix provides the existing interfaces between the different services.</w:t>
      </w:r>
    </w:p>
    <w:p>
      <w:pPr>
        <w:pStyle w:val="Body"/>
        <w:rPr>
          <w:lang w:val="en-US"/>
          <w:ins w:id="170" w:author="Pasquariello Diana" w:date="2024-02-29T13:11:00Z"/>
        </w:rPr>
      </w:pPr>
      <w:r>
        <w:rPr/>
        <w:drawing>
          <wp:inline distT="0" distB="0" distL="0" distR="0">
            <wp:extent cx="3067050" cy="54102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  <w:ins w:id="172" w:author="Pasquariello Diana" w:date="2024-02-29T13:11:00Z"/>
        </w:rPr>
      </w:pPr>
      <w:ins w:id="171" w:author="Pasquariello Diana" w:date="2024-02-29T13:11:00Z">
        <w:r>
          <w:rPr>
            <w:lang w:val="en-US"/>
          </w:rPr>
        </w:r>
      </w:ins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orient="landscape" w:w="16838" w:h="11906"/>
          <w:pgMar w:left="1134" w:right="2398" w:gutter="0" w:header="850" w:top="1134" w:footer="772" w:bottom="851"/>
          <w:pgNumType w:fmt="decimal"/>
          <w:formProt w:val="false"/>
          <w:textDirection w:val="lrTb"/>
          <w:docGrid w:type="default" w:linePitch="360" w:charSpace="0"/>
        </w:sectPr>
        <w:pStyle w:val="Body"/>
        <w:rPr>
          <w:lang w:val="en-US"/>
          <w:ins w:id="174" w:author="Pasquariello Diana" w:date="2024-02-29T13:11:00Z"/>
        </w:rPr>
      </w:pPr>
      <w:ins w:id="173" w:author="Pasquariello Diana" w:date="2024-02-29T13:11:00Z">
        <w:r>
          <w:rPr>
            <w:lang w:val="en-US"/>
          </w:rPr>
        </w:r>
      </w:ins>
    </w:p>
    <w:p>
      <w:pPr>
        <w:pStyle w:val="Body"/>
        <w:rPr>
          <w:lang w:val="en-US"/>
        </w:rPr>
      </w:pPr>
      <w:r>
        <w:rPr/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1906" w:h="16838"/>
      <w:pgMar w:left="1134" w:right="851" w:gutter="0" w:header="850" w:top="2398" w:footer="772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NotesEs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spacing w:lineRule="auto" w:line="240" w:before="0" w:after="220"/>
      <w:rPr/>
    </w:pPr>
    <w:r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4" name="Picture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12</w:t>
    </w:r>
    <w:r>
      <w:rPr/>
      <w:fldChar w:fldCharType="end"/>
    </w:r>
    <w:bookmarkStart w:id="25" w:name="_Toc49509882"/>
    <w:bookmarkEnd w:id="25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9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681"/>
      <w:gridCol w:w="7115"/>
    </w:tblGrid>
    <w:tr>
      <w:trPr>
        <w:trHeight w:val="24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  <w:t>Prepared by</w:t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r>
            <w:rPr/>
            <w:t>Coordination Desk Team</w:t>
          </w:r>
        </w:p>
      </w:tc>
    </w:tr>
    <w:tr>
      <w:trPr>
        <w:trHeight w:val="83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r>
            <w:rPr/>
            <w:t>​</w:t>
          </w:r>
          <w:r>
            <w:rPr/>
            <w:t>EOP-GCS</w:t>
          </w:r>
        </w:p>
      </w:tc>
    </w:tr>
    <w:tr>
      <w:trPr>
        <w:trHeight w:val="24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  <w:t>Document Type</w:t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sdt>
            <w:sdtPr>
      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Document_x0020_Type[1]" w:storeItemID="{0054B329-7DB5-4DB6-9793-B2A004C8299B}"/>
              <w:alias w:val="Document Type"/>
              <w:tag w:val="Document_x0020_Type"/>
              <w:id w:val="1624660304"/>
              <w:dropDownList>
                <w:listItem w:value="[Document Type]"/>
                <w:listItem w:displayText=" " w:value="  "/>
              </w:dropDownList>
            </w:sdtPr>
            <w:sdtContent>
              <w:r>
                <w:rPr/>
              </w:r>
              <w:r>
                <w:rPr/>
                <w:t>TN - Technical Note</w:t>
              </w:r>
            </w:sdtContent>
          </w:sdt>
        </w:p>
      </w:tc>
    </w:tr>
    <w:tr>
      <w:trPr>
        <w:trHeight w:val="24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  <w:t>Reference</w:t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r>
            <w:rPr/>
            <w:t>​</w:t>
          </w:r>
          <w:r>
            <w:rPr/>
            <w:t>ESA-EOPG-EOPGC-TN-62</w:t>
          </w:r>
        </w:p>
      </w:tc>
    </w:tr>
    <w:tr>
      <w:trPr>
        <w:trHeight w:val="24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  <w:t xml:space="preserve">Issue/Revision </w:t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sdt>
            <w:sdtPr>
      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Issue[1]" w:storeItemID="{0054B329-7DB5-4DB6-9793-B2A004C8299B}"/>
              <w:alias w:val="Issue"/>
              <w:tag w:val="Issue"/>
              <w:id w:val="-1774309101"/>
              <w:text/>
            </w:sdtPr>
            <w:sdtContent>
              <w:r>
                <w:rPr/>
              </w:r>
              <w:r>
                <w:rPr/>
                <w:t>​</w:t>
              </w:r>
              <w:r>
                <w:rPr/>
                <w:t>1</w:t>
              </w:r>
            </w:sdtContent>
          </w:sdt>
          <w:r>
            <w:rPr/>
            <w:t xml:space="preserve"> . </w:t>
          </w:r>
          <w:sdt>
            <w:sdtPr>
      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4:Revision[1]" w:storeItemID="{0054B329-7DB5-4DB6-9793-B2A004C8299B}"/>
              <w:alias w:val="Revision"/>
              <w:tag w:val="Revision"/>
              <w:id w:val="365029659"/>
              <w:text/>
            </w:sdtPr>
            <w:sdtContent>
              <w:r>
                <w:rPr/>
              </w:r>
              <w:del w:id="163" w:author="Pasquariello Diana" w:date="2024-02-27T17:25:00Z">
                <w:r>
                  <w:rPr/>
                  <w:delText>1</w:delText>
                </w:r>
              </w:del>
              <w:ins w:id="164" w:author="Pasquariello Diana" w:date="2024-02-27T17:25:00Z">
                <w:r>
                  <w:rPr/>
                  <w:t>2</w:t>
                </w:r>
              </w:ins>
              <w:r>
                <w:rPr/>
              </w:r>
            </w:sdtContent>
          </w:sdt>
        </w:p>
      </w:tc>
    </w:tr>
    <w:tr>
      <w:trPr>
        <w:trHeight w:val="24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  <w:t>Date of Issue</w:t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del w:id="165" w:author="Pasquariello Diana" w:date="2024-02-27T17:26:00Z">
            <w:r>
              <w:rPr>
                <w:lang w:val="it-IT"/>
              </w:rPr>
              <w:delText>20/11/2023</w:delText>
            </w:r>
          </w:del>
          <w:ins w:id="166" w:author="Pasquariello Diana" w:date="2024-02-27T17:26:00Z">
            <w:r>
              <w:rPr>
                <w:lang w:val="it-IT"/>
              </w:rPr>
              <w:t xml:space="preserve">- </w:t>
            </w:r>
          </w:ins>
          <w:ins w:id="167" w:author="Pasquariello Diana [2]" w:date="2024-03-06T14:53:00Z">
            <w:r>
              <w:rPr>
                <w:lang w:val="it-IT"/>
              </w:rPr>
              <w:t>1</w:t>
            </w:r>
          </w:ins>
          <w:ins w:id="168" w:author="Pasquariello Diana [2]" w:date="2024-03-06T14:57:00Z">
            <w:r>
              <w:rPr>
                <w:lang w:val="it-IT"/>
              </w:rPr>
              <w:t>8</w:t>
            </w:r>
          </w:ins>
          <w:ins w:id="169" w:author="Pasquariello Diana" w:date="2024-02-27T17:26:00Z">
            <w:r>
              <w:rPr>
                <w:lang w:val="it-IT"/>
              </w:rPr>
              <w:t>/03/2024</w:t>
            </w:r>
          </w:ins>
        </w:p>
      </w:tc>
    </w:tr>
    <w:tr>
      <w:trPr>
        <w:trHeight w:val="24" w:hRule="atLeast"/>
      </w:trPr>
      <w:tc>
        <w:tcPr>
          <w:tcW w:w="2681" w:type="dxa"/>
          <w:tcBorders/>
        </w:tcPr>
        <w:p>
          <w:pPr>
            <w:pStyle w:val="Ref"/>
            <w:widowControl w:val="false"/>
            <w:spacing w:lineRule="auto" w:line="360" w:before="0" w:after="0"/>
            <w:rPr/>
          </w:pPr>
          <w:r>
            <w:rPr/>
            <w:t>Status</w:t>
          </w:r>
        </w:p>
      </w:tc>
      <w:tc>
        <w:tcPr>
          <w:tcW w:w="7115" w:type="dxa"/>
          <w:tcBorders/>
        </w:tcPr>
        <w:p>
          <w:pPr>
            <w:pStyle w:val="Ref"/>
            <w:widowControl w:val="false"/>
            <w:spacing w:lineRule="auto" w:line="360" w:before="0" w:after="0"/>
            <w:ind w:left="113" w:hanging="0"/>
            <w:rPr/>
          </w:pPr>
          <w:r>
            <w:rPr/>
            <w:t>Issued</w:t>
          </w:r>
        </w:p>
      </w:tc>
    </w:tr>
  </w:tbl>
  <w:p>
    <w:pPr>
      <w:pStyle w:val="CoverRefText"/>
      <w:tabs>
        <w:tab w:val="clear" w:pos="708"/>
        <w:tab w:val="left" w:pos="3830" w:leader="none"/>
      </w:tabs>
      <w:spacing w:before="30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5" name="Pictur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spacing w:lineRule="auto" w:line="240" w:before="0" w:after="220"/>
      <w:rPr/>
    </w:pPr>
    <w:r>
      <w:rPr/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8" name="Immagine 5" descr="A black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 5" descr="A black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r>
      <w:rPr/>
      <w:t>/</w:t>
    </w: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9" name="Immagin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magin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spacing w:lineRule="auto" w:line="240" w:before="0" w:after="220"/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12" name="Picture 14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4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12</w:t>
    </w:r>
    <w:r>
      <w:rPr/>
      <w:fldChar w:fldCharType="end"/>
    </w:r>
    <w:bookmarkStart w:id="29" w:name="_Toc49509882_Copy_6_Copy_6"/>
    <w:bookmarkEnd w:id="29"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spacing w:lineRule="auto" w:line="240" w:before="0" w:after="220"/>
      <w:rPr/>
    </w:pPr>
    <w: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13" name="Immagine 6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magine 6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330" cy="532765"/>
          <wp:effectExtent l="0" t="0" r="0" b="0"/>
          <wp:wrapNone/>
          <wp:docPr id="14" name="Immagine 5 Copy 1" descr="A black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magine 5 Copy 1" descr="A black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rPr>
        <w:color w:val="033142"/>
        <w:sz w:val="16"/>
        <w:szCs w:val="16"/>
      </w:rPr>
    </w:pPr>
    <w:sdt>
      <w:sdtPr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Classification[1]" w:storeItemID="{0054B329-7DB5-4DB6-9793-B2A004C8299B}"/>
        <w:alias w:val="Classification"/>
        <w:tag w:val="Classification"/>
        <w:id w:val="710462288"/>
        <w:dropDownList>
          <w:listItem w:value="[Classification]"/>
        </w:dropDownList>
      </w:sdtPr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ESA UNCLASSIFIED – For ESA Official Use Only</w:t>
        </w:r>
      </w:sdtContent>
    </w:sdt>
    <w:r>
      <w:rPr>
        <w:color w:val="033142"/>
        <w:sz w:val="16"/>
        <w:szCs w:val="16"/>
      </w:rPr>
      <w:t xml:space="preserve"> </w:t>
    </w:r>
    <w:sdt>
      <w:sdtPr>
        <w:alias w:val="CaveatSeparator"/>
        <w:tag w:val="CaveatSeparator"/>
        <w:id w:val="579571592"/>
      </w:sdtPr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 xml:space="preserve"> </w:t>
        </w:r>
      </w:sdtContent>
    </w:sdt>
    <w:r>
      <w:rPr>
        <w:color w:val="033142"/>
        <w:sz w:val="16"/>
        <w:szCs w:val="16"/>
      </w:rPr>
      <w:t xml:space="preserve"> </w:t>
    </w:r>
    <w:r>
      <w:drawing>
        <wp:anchor behindDoc="0" distT="0" distB="0" distL="114300" distR="114300" simplePos="0" locked="0" layoutInCell="0" allowOverlap="1" relativeHeight="27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330" cy="532765"/>
          <wp:effectExtent l="0" t="0" r="0" b="0"/>
          <wp:wrapThrough wrapText="bothSides">
            <wp:wrapPolygon edited="0">
              <wp:start x="1911" y="0"/>
              <wp:lineTo x="-13" y="3838"/>
              <wp:lineTo x="-13" y="16972"/>
              <wp:lineTo x="1911" y="20826"/>
              <wp:lineTo x="5759" y="20826"/>
              <wp:lineTo x="21427" y="17737"/>
              <wp:lineTo x="21427" y="3838"/>
              <wp:lineTo x="5759" y="0"/>
              <wp:lineTo x="1911" y="0"/>
            </wp:wrapPolygon>
          </wp:wrapThrough>
          <wp:docPr id="2" name="Pictur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xmlns:ns5='http://schemas.microsoft.com/sharepoint/v4' " w:xpath="/ns0:properties[1]/documentManagement[1]/ns3:Classification_x0020_Caveat[1]" w:storeItemID="{0054B329-7DB5-4DB6-9793-B2A004C8299B}"/>
        <w:alias w:val="Classification Caveat"/>
        <w:tag w:val="Caveat"/>
        <w:id w:val="417444750"/>
        <w:text/>
      </w:sdtPr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​</w:t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rPr>
        <w:sz w:val="16"/>
        <w:szCs w:val="16"/>
      </w:rPr>
    </w:pPr>
    <w:sdt>
      <w:sdtPr>
        <w:placeholder>
          <w:docPart w:val="3D1CAB5F730B4A49AAF3684543B0955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Classification[1]" w:storeItemID="{0054B329-7DB5-4DB6-9793-B2A004C8299B}"/>
        <w:alias w:val="Classification"/>
        <w:tag w:val="Classification"/>
        <w:id w:val="-2061857307"/>
        <w:dropDownList>
          <w:listItem w:value="[Classification]"/>
        </w:dropDownList>
      </w:sdtPr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ESA UNCLASSIFIED – For ESA Official Use Only</w:t>
        </w:r>
      </w:sdtContent>
    </w:sdt>
    <w:r>
      <w:rPr>
        <w:color w:val="033142"/>
        <w:sz w:val="16"/>
        <w:szCs w:val="16"/>
      </w:rPr>
      <w:t xml:space="preserve"> </w:t>
    </w:r>
    <w:sdt>
      <w:sdtPr>
        <w:alias w:val="sep"/>
        <w:tag w:val="sep"/>
        <w:id w:val="1237436445"/>
      </w:sdtPr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 xml:space="preserve"> </w:t>
        </w:r>
      </w:sdtContent>
    </w:sdt>
    <w:r>
      <w:rPr>
        <w:color w:val="033142"/>
        <w:sz w:val="16"/>
        <w:szCs w:val="16"/>
      </w:rPr>
      <w:t xml:space="preserve"> </w:t>
    </w:r>
    <w:r>
      <w:drawing>
        <wp:anchor behindDoc="0" distT="0" distB="0" distL="114300" distR="114300" simplePos="0" locked="0" layoutInCell="0" allowOverlap="1" relativeHeight="16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330" cy="532765"/>
          <wp:effectExtent l="0" t="0" r="0" b="0"/>
          <wp:wrapThrough wrapText="bothSides">
            <wp:wrapPolygon edited="0">
              <wp:start x="1911" y="0"/>
              <wp:lineTo x="-13" y="3838"/>
              <wp:lineTo x="-13" y="16972"/>
              <wp:lineTo x="1911" y="20826"/>
              <wp:lineTo x="5759" y="20826"/>
              <wp:lineTo x="21427" y="17737"/>
              <wp:lineTo x="21427" y="3838"/>
              <wp:lineTo x="5759" y="0"/>
              <wp:lineTo x="1911" y="0"/>
            </wp:wrapPolygon>
          </wp:wrapThrough>
          <wp:docPr id="3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xmlns:ns5='http://schemas.microsoft.com/sharepoint/v4' " w:xpath="/ns0:properties[1]/documentManagement[1]/ns3:Classification_x0020_Caveat[1]" w:storeItemID="{0054B329-7DB5-4DB6-9793-B2A004C8299B}"/>
        <w:alias w:val="Classification Caveat"/>
        <w:tag w:val="Caveat"/>
        <w:id w:val="-1018080752"/>
        <w:text/>
      </w:sdtPr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​</w:t>
        </w:r>
      </w:sdtContent>
    </w:sdt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spacing w:before="80" w:after="0"/>
      <w:jc w:val="right"/>
      <w:rPr>
        <w:rFonts w:cs="Arial"/>
        <w:color w:val="033142"/>
        <w:sz w:val="16"/>
        <w:szCs w:val="16"/>
      </w:rPr>
    </w:pPr>
    <w:r>
      <w:rPr>
        <w:rFonts w:cs="Arial"/>
        <w:color w:val="033142"/>
        <w:sz w:val="16"/>
        <w:szCs w:val="16"/>
      </w:rPr>
    </w:r>
  </w:p>
  <w:p>
    <w:pPr>
      <w:pStyle w:val="Header"/>
      <w:jc w:val="right"/>
      <w:rPr>
        <w:rFonts w:cs="Arial"/>
        <w:color w:val="033142"/>
        <w:sz w:val="16"/>
        <w:szCs w:val="16"/>
      </w:rPr>
    </w:pPr>
    <w:r>
      <w:rPr>
        <w:rFonts w:cs="Arial"/>
        <w:color w:val="033142"/>
        <w:sz w:val="16"/>
        <w:szCs w:val="16"/>
      </w:rPr>
    </w:r>
  </w:p>
  <w:p>
    <w:pPr>
      <w:pStyle w:val="Address"/>
      <w:rPr>
        <w:rFonts w:cs="Arial"/>
        <w:color w:val="033142"/>
        <w:szCs w:val="16"/>
        <w:lang w:val="it-IT"/>
      </w:rPr>
    </w:pPr>
    <w:r>
      <w:rPr>
        <w:rFonts w:cs="Arial"/>
        <w:color w:val="033142"/>
        <w:szCs w:val="16"/>
        <w:lang w:val="it-IT"/>
      </w:rPr>
      <w:t>ESA ESRIN</w:t>
    </w:r>
  </w:p>
  <w:p>
    <w:pPr>
      <w:pStyle w:val="Address"/>
      <w:rPr>
        <w:rFonts w:cs="Arial"/>
        <w:color w:val="033142"/>
        <w:szCs w:val="16"/>
        <w:lang w:val="it-IT"/>
      </w:rPr>
    </w:pPr>
    <w:r>
      <w:rPr>
        <w:rFonts w:cs="Arial"/>
        <w:color w:val="033142"/>
        <w:szCs w:val="16"/>
        <w:lang w:val="it-IT"/>
      </w:rPr>
      <w:t>Largo Galileo Galilei 1</w:t>
    </w:r>
  </w:p>
  <w:p>
    <w:pPr>
      <w:pStyle w:val="Address"/>
      <w:rPr>
        <w:rFonts w:cs="Arial"/>
        <w:color w:val="033142"/>
        <w:szCs w:val="16"/>
      </w:rPr>
    </w:pPr>
    <w:r>
      <w:rPr>
        <w:rFonts w:cs="Arial"/>
        <w:color w:val="033142"/>
        <w:szCs w:val="16"/>
      </w:rPr>
      <w:t>00044 Frascati</w:t>
    </w:r>
  </w:p>
  <w:p>
    <w:pPr>
      <w:pStyle w:val="Address"/>
      <w:rPr>
        <w:rFonts w:cs="Arial"/>
        <w:color w:val="033142"/>
        <w:szCs w:val="16"/>
      </w:rPr>
    </w:pPr>
    <w:r>
      <w:rPr>
        <w:rFonts w:cs="Arial"/>
        <w:color w:val="033142"/>
        <w:szCs w:val="16"/>
      </w:rPr>
      <w:t>Italy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rPr>
        <w:sz w:val="16"/>
        <w:szCs w:val="16"/>
      </w:rPr>
    </w:pPr>
    <w:r>
      <w:drawing>
        <wp:anchor behindDoc="0" distT="0" distB="0" distL="114300" distR="114300" simplePos="0" locked="0" layoutInCell="0" allowOverlap="1" relativeHeight="28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330" cy="532765"/>
          <wp:effectExtent l="0" t="0" r="0" b="0"/>
          <wp:wrapThrough wrapText="bothSides">
            <wp:wrapPolygon edited="0">
              <wp:start x="1911" y="0"/>
              <wp:lineTo x="-13" y="3838"/>
              <wp:lineTo x="-13" y="16972"/>
              <wp:lineTo x="1911" y="20826"/>
              <wp:lineTo x="5759" y="20826"/>
              <wp:lineTo x="21427" y="17737"/>
              <wp:lineTo x="21427" y="3838"/>
              <wp:lineTo x="5759" y="0"/>
              <wp:lineTo x="1911" y="0"/>
            </wp:wrapPolygon>
          </wp:wrapThrough>
          <wp:docPr id="7" name="Picture 15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5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ESA UNCLASSIFIED – For ESA Official Use Only</w:t>
        </w:r>
      </w:sdtContent>
    </w:sdt>
    <w:r>
      <w:rPr>
        <w:color w:val="033142"/>
        <w:sz w:val="16"/>
        <w:szCs w:val="16"/>
      </w:rPr>
      <w:t xml:space="preserve"> </w:t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 xml:space="preserve"> </w:t>
        </w:r>
      </w:sdtContent>
    </w:sdt>
    <w:r>
      <w:rPr>
        <w:color w:val="033142"/>
        <w:sz w:val="16"/>
        <w:szCs w:val="16"/>
      </w:rPr>
      <w:t xml:space="preserve"> </w:t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​</w:t>
        </w:r>
      </w:sdtContent>
    </w:sdt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spacing w:before="80" w:after="0"/>
      <w:jc w:val="right"/>
      <w:rPr>
        <w:rFonts w:cs="Arial"/>
        <w:color w:val="033142"/>
        <w:sz w:val="16"/>
        <w:szCs w:val="16"/>
      </w:rPr>
    </w:pPr>
    <w:r>
      <w:rPr>
        <w:rFonts w:cs="Arial"/>
        <w:color w:val="033142"/>
        <w:sz w:val="16"/>
        <w:szCs w:val="16"/>
      </w:rPr>
    </w:r>
  </w:p>
  <w:p>
    <w:pPr>
      <w:pStyle w:val="Header"/>
      <w:jc w:val="right"/>
      <w:rPr>
        <w:rFonts w:cs="Arial"/>
        <w:color w:val="033142"/>
        <w:sz w:val="16"/>
        <w:szCs w:val="16"/>
      </w:rPr>
    </w:pPr>
    <w:r>
      <w:rPr>
        <w:rFonts w:cs="Arial"/>
        <w:color w:val="033142"/>
        <w:sz w:val="16"/>
        <w:szCs w:val="16"/>
      </w:rPr>
    </w:r>
  </w:p>
  <w:p>
    <w:pPr>
      <w:pStyle w:val="Address"/>
      <w:rPr>
        <w:rFonts w:cs="Arial"/>
        <w:color w:val="033142"/>
        <w:szCs w:val="16"/>
        <w:lang w:val="it-IT"/>
      </w:rPr>
    </w:pPr>
    <w:r>
      <w:rPr>
        <w:rFonts w:cs="Arial"/>
        <w:color w:val="033142"/>
        <w:szCs w:val="16"/>
        <w:lang w:val="it-IT"/>
      </w:rPr>
      <w:t>ESA ESRIN</w:t>
    </w:r>
  </w:p>
  <w:p>
    <w:pPr>
      <w:pStyle w:val="Address"/>
      <w:rPr>
        <w:rFonts w:cs="Arial"/>
        <w:color w:val="033142"/>
        <w:szCs w:val="16"/>
        <w:lang w:val="it-IT"/>
      </w:rPr>
    </w:pPr>
    <w:r>
      <w:rPr>
        <w:rFonts w:cs="Arial"/>
        <w:color w:val="033142"/>
        <w:szCs w:val="16"/>
        <w:lang w:val="it-IT"/>
      </w:rPr>
      <w:t>Largo Galileo Galilei 1</w:t>
    </w:r>
  </w:p>
  <w:p>
    <w:pPr>
      <w:pStyle w:val="Address"/>
      <w:rPr>
        <w:rFonts w:cs="Arial"/>
        <w:color w:val="033142"/>
        <w:szCs w:val="16"/>
      </w:rPr>
    </w:pPr>
    <w:r>
      <w:rPr>
        <w:rFonts w:cs="Arial"/>
        <w:color w:val="033142"/>
        <w:szCs w:val="16"/>
      </w:rPr>
      <w:t>00044 Frascati</w:t>
    </w:r>
  </w:p>
  <w:p>
    <w:pPr>
      <w:pStyle w:val="Address"/>
      <w:rPr>
        <w:rFonts w:cs="Arial"/>
        <w:color w:val="033142"/>
        <w:szCs w:val="16"/>
      </w:rPr>
    </w:pPr>
    <w:r>
      <w:rPr>
        <w:rFonts w:cs="Arial"/>
        <w:color w:val="033142"/>
        <w:szCs w:val="16"/>
      </w:rPr>
      <w:t>Italy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rPr>
        <w:color w:val="033142"/>
        <w:sz w:val="16"/>
        <w:szCs w:val="16"/>
      </w:rPr>
    </w:pPr>
    <w: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330" cy="532765"/>
          <wp:effectExtent l="0" t="0" r="0" b="0"/>
          <wp:wrapThrough wrapText="bothSides">
            <wp:wrapPolygon edited="0">
              <wp:start x="1911" y="0"/>
              <wp:lineTo x="-13" y="3838"/>
              <wp:lineTo x="-13" y="16972"/>
              <wp:lineTo x="1911" y="20826"/>
              <wp:lineTo x="5759" y="20826"/>
              <wp:lineTo x="21427" y="17737"/>
              <wp:lineTo x="21427" y="3838"/>
              <wp:lineTo x="5759" y="0"/>
              <wp:lineTo x="1911" y="0"/>
            </wp:wrapPolygon>
          </wp:wrapThrough>
          <wp:docPr id="10" name="Picture 13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3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ESA UNCLASSIFIED – For ESA Official Use Only</w:t>
        </w:r>
      </w:sdtContent>
    </w:sdt>
    <w:r>
      <w:rPr>
        <w:color w:val="033142"/>
        <w:sz w:val="16"/>
        <w:szCs w:val="16"/>
      </w:rPr>
      <w:t xml:space="preserve"> </w:t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 xml:space="preserve"> </w:t>
        </w:r>
      </w:sdtContent>
    </w:sdt>
    <w:r>
      <w:rPr>
        <w:color w:val="033142"/>
        <w:sz w:val="16"/>
        <w:szCs w:val="16"/>
      </w:rPr>
      <w:t xml:space="preserve"> </w:t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​</w:t>
        </w:r>
      </w:sdtContent>
    </w:sdt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verRefText"/>
      <w:rPr>
        <w:sz w:val="16"/>
        <w:szCs w:val="16"/>
      </w:rPr>
    </w:pPr>
    <w:r>
      <w:drawing>
        <wp:anchor behindDoc="0" distT="0" distB="0" distL="114300" distR="114300" simplePos="0" locked="0" layoutInCell="0" allowOverlap="1" relativeHeight="29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330" cy="532765"/>
          <wp:effectExtent l="0" t="0" r="0" b="0"/>
          <wp:wrapThrough wrapText="bothSides">
            <wp:wrapPolygon edited="0">
              <wp:start x="1911" y="0"/>
              <wp:lineTo x="-13" y="3838"/>
              <wp:lineTo x="-13" y="16972"/>
              <wp:lineTo x="1911" y="20826"/>
              <wp:lineTo x="5759" y="20826"/>
              <wp:lineTo x="21427" y="17737"/>
              <wp:lineTo x="21427" y="3838"/>
              <wp:lineTo x="5759" y="0"/>
              <wp:lineTo x="1911" y="0"/>
            </wp:wrapPolygon>
          </wp:wrapThrough>
          <wp:docPr id="11" name="Picture 15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5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ESA UNCLASSIFIED – For ESA Official Use Only</w:t>
        </w:r>
      </w:sdtContent>
    </w:sdt>
    <w:r>
      <w:rPr>
        <w:color w:val="033142"/>
        <w:sz w:val="16"/>
        <w:szCs w:val="16"/>
      </w:rPr>
      <w:t xml:space="preserve"> </w:t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 xml:space="preserve"> </w:t>
        </w:r>
      </w:sdtContent>
    </w:sdt>
    <w:r>
      <w:rPr>
        <w:color w:val="033142"/>
        <w:sz w:val="16"/>
        <w:szCs w:val="16"/>
      </w:rPr>
      <w:t xml:space="preserve"> </w:t>
    </w:r>
    <w:sdt>
      <w:sdtPr/>
      <w:sdtContent>
        <w:r>
          <w:rPr>
            <w:color w:val="033142"/>
            <w:sz w:val="16"/>
            <w:szCs w:val="16"/>
          </w:rPr>
        </w:r>
        <w:r>
          <w:rPr>
            <w:color w:val="033142"/>
            <w:sz w:val="16"/>
            <w:szCs w:val="16"/>
          </w:rPr>
          <w:t>​</w:t>
        </w:r>
      </w:sdtContent>
    </w:sdt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rPr>
        <w:rFonts w:cs="Arial"/>
        <w:color w:val="355D6D"/>
        <w:sz w:val="16"/>
        <w:szCs w:val="16"/>
      </w:rPr>
    </w:pPr>
    <w:r>
      <w:rPr>
        <w:rFonts w:cs="Arial"/>
        <w:color w:val="355D6D"/>
        <w:sz w:val="16"/>
        <w:szCs w:val="16"/>
      </w:rPr>
    </w:r>
  </w:p>
  <w:p>
    <w:pPr>
      <w:pStyle w:val="Header"/>
      <w:spacing w:before="80" w:after="0"/>
      <w:jc w:val="right"/>
      <w:rPr>
        <w:rFonts w:cs="Arial"/>
        <w:color w:val="033142"/>
        <w:sz w:val="16"/>
        <w:szCs w:val="16"/>
      </w:rPr>
    </w:pPr>
    <w:r>
      <w:rPr>
        <w:rFonts w:cs="Arial"/>
        <w:color w:val="033142"/>
        <w:sz w:val="16"/>
        <w:szCs w:val="16"/>
      </w:rPr>
    </w:r>
  </w:p>
  <w:p>
    <w:pPr>
      <w:pStyle w:val="Header"/>
      <w:jc w:val="right"/>
      <w:rPr>
        <w:rFonts w:cs="Arial"/>
        <w:color w:val="033142"/>
        <w:sz w:val="16"/>
        <w:szCs w:val="16"/>
      </w:rPr>
    </w:pPr>
    <w:r>
      <w:rPr>
        <w:rFonts w:cs="Arial"/>
        <w:color w:val="033142"/>
        <w:sz w:val="16"/>
        <w:szCs w:val="16"/>
      </w:rPr>
    </w:r>
  </w:p>
  <w:p>
    <w:pPr>
      <w:pStyle w:val="Address"/>
      <w:rPr>
        <w:rFonts w:cs="Arial"/>
        <w:color w:val="033142"/>
        <w:szCs w:val="16"/>
        <w:lang w:val="it-IT"/>
      </w:rPr>
    </w:pPr>
    <w:r>
      <w:rPr>
        <w:rFonts w:cs="Arial"/>
        <w:color w:val="033142"/>
        <w:szCs w:val="16"/>
        <w:lang w:val="it-IT"/>
      </w:rPr>
      <w:t>ESA ESRIN</w:t>
    </w:r>
  </w:p>
  <w:p>
    <w:pPr>
      <w:pStyle w:val="Address"/>
      <w:rPr>
        <w:rFonts w:cs="Arial"/>
        <w:color w:val="033142"/>
        <w:szCs w:val="16"/>
        <w:lang w:val="it-IT"/>
      </w:rPr>
    </w:pPr>
    <w:r>
      <w:rPr>
        <w:rFonts w:cs="Arial"/>
        <w:color w:val="033142"/>
        <w:szCs w:val="16"/>
        <w:lang w:val="it-IT"/>
      </w:rPr>
      <w:t>Largo Galileo Galilei 1</w:t>
    </w:r>
  </w:p>
  <w:p>
    <w:pPr>
      <w:pStyle w:val="Address"/>
      <w:rPr>
        <w:rFonts w:cs="Arial"/>
        <w:color w:val="033142"/>
        <w:szCs w:val="16"/>
      </w:rPr>
    </w:pPr>
    <w:r>
      <w:rPr>
        <w:rFonts w:cs="Arial"/>
        <w:color w:val="033142"/>
        <w:szCs w:val="16"/>
      </w:rPr>
      <w:t>00044 Frascati</w:t>
    </w:r>
  </w:p>
  <w:p>
    <w:pPr>
      <w:pStyle w:val="Address"/>
      <w:rPr>
        <w:rFonts w:cs="Arial"/>
        <w:color w:val="033142"/>
        <w:szCs w:val="16"/>
      </w:rPr>
    </w:pPr>
    <w:r>
      <w:rPr>
        <w:rFonts w:cs="Arial"/>
        <w:color w:val="033142"/>
        <w:szCs w:val="16"/>
      </w:rPr>
      <w:t>Italy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/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/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/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07" w:hanging="907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907" w:hanging="907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907" w:hanging="907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907" w:hanging="907"/>
      </w:pPr>
      <w:rPr/>
    </w:lvl>
    <w:lvl w:ilvl="8">
      <w:start w:val="1"/>
      <w:numFmt w:val="upperLetter"/>
      <w:lvlText w:val="Appendix %9"/>
      <w:lvlJc w:val="left"/>
      <w:pPr>
        <w:tabs>
          <w:tab w:val="num" w:pos="3067"/>
        </w:tabs>
        <w:ind w:left="2268" w:hanging="1361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7" w:hanging="907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474" w:hanging="907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907" w:hanging="907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907" w:hanging="907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907" w:hanging="907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907" w:hanging="907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907" w:hanging="907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7" w:hanging="907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907" w:hanging="907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>
        <w:sz w:val="32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8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6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4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61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8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5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2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90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72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800" w:hanging="360"/>
      </w:pPr>
      <w:rPr>
        <w:sz w:val="28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4" w:semiHidden="1" w:unhideWhenUsed="1"/>
    <w:lsdException w:name="heading 5" w:uiPriority="4" w:semiHidden="1" w:unhideWhenUsed="1"/>
    <w:lsdException w:name="heading 6" w:uiPriority="9" w:semiHidden="1" w:unhideWhenUsed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uiPriority="0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335d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Arial" w:cstheme="minorBidi" w:eastAsia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49335d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49335d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49335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Cs w:val="24"/>
    </w:rPr>
  </w:style>
  <w:style w:type="paragraph" w:styleId="Heading4">
    <w:name w:val="Heading 4"/>
    <w:basedOn w:val="Normal"/>
    <w:next w:val="Normal"/>
    <w:link w:val="Titolo4Carattere"/>
    <w:uiPriority w:val="4"/>
    <w:qFormat/>
    <w:rsid w:val="0049335d"/>
    <w:pPr>
      <w:keepNext w:val="true"/>
      <w:numPr>
        <w:ilvl w:val="3"/>
        <w:numId w:val="1"/>
      </w:numPr>
      <w:spacing w:lineRule="auto" w:line="240" w:before="240" w:after="120"/>
      <w:outlineLvl w:val="3"/>
    </w:pPr>
    <w:rPr>
      <w:b/>
      <w:bCs/>
      <w:color w:val="003249"/>
      <w:szCs w:val="28"/>
    </w:rPr>
  </w:style>
  <w:style w:type="paragraph" w:styleId="Heading5">
    <w:name w:val="Heading 5"/>
    <w:basedOn w:val="Normal"/>
    <w:next w:val="Normal"/>
    <w:link w:val="Titolo5Carattere"/>
    <w:uiPriority w:val="4"/>
    <w:qFormat/>
    <w:rsid w:val="0049335d"/>
    <w:pPr>
      <w:keepNext w:val="true"/>
      <w:numPr>
        <w:ilvl w:val="4"/>
        <w:numId w:val="1"/>
      </w:numPr>
      <w:spacing w:lineRule="auto" w:line="240" w:before="240" w:after="60"/>
      <w:outlineLvl w:val="4"/>
    </w:pPr>
    <w:rPr>
      <w:b/>
      <w:bCs/>
      <w:i/>
      <w:iCs/>
      <w:color w:val="003249"/>
      <w:szCs w:val="26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49335d"/>
    <w:pPr>
      <w:keepNext w:val="true"/>
      <w:keepLines/>
      <w:spacing w:before="40" w:after="0"/>
      <w:outlineLvl w:val="5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</w:rPr>
  </w:style>
  <w:style w:type="paragraph" w:styleId="Heading7">
    <w:name w:val="Heading 7"/>
    <w:basedOn w:val="Normal"/>
    <w:next w:val="Normal"/>
    <w:link w:val="Titolo7Carattere"/>
    <w:semiHidden/>
    <w:qFormat/>
    <w:rsid w:val="006349da"/>
    <w:pPr>
      <w:numPr>
        <w:ilvl w:val="6"/>
        <w:numId w:val="1"/>
      </w:numPr>
      <w:spacing w:lineRule="auto" w:line="240"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Titolo8Carattere"/>
    <w:semiHidden/>
    <w:qFormat/>
    <w:rsid w:val="006349da"/>
    <w:pPr>
      <w:numPr>
        <w:ilvl w:val="7"/>
        <w:numId w:val="1"/>
      </w:numPr>
      <w:spacing w:lineRule="auto" w:line="240" w:before="240" w:after="60"/>
      <w:outlineLvl w:val="7"/>
    </w:pPr>
    <w:rPr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49335d"/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 w:val="32"/>
      <w:szCs w:val="32"/>
      <w:lang w:val="en-GB"/>
    </w:rPr>
  </w:style>
  <w:style w:type="character" w:styleId="Titolo2Carattere" w:customStyle="1">
    <w:name w:val="Titolo 2 Carattere"/>
    <w:basedOn w:val="DefaultParagraphFont"/>
    <w:link w:val="Heading2"/>
    <w:uiPriority w:val="9"/>
    <w:qFormat/>
    <w:rsid w:val="0049335d"/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 w:val="26"/>
      <w:szCs w:val="26"/>
      <w:lang w:val="en-GB"/>
    </w:rPr>
  </w:style>
  <w:style w:type="character" w:styleId="Titolo3Carattere" w:customStyle="1">
    <w:name w:val="Titolo 3 Carattere"/>
    <w:basedOn w:val="DefaultParagraphFont"/>
    <w:link w:val="Heading3"/>
    <w:uiPriority w:val="9"/>
    <w:qFormat/>
    <w:rsid w:val="0049335d"/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 w:val="24"/>
      <w:szCs w:val="24"/>
      <w:lang w:val="en-GB"/>
    </w:rPr>
  </w:style>
  <w:style w:type="character" w:styleId="Titolo4Carattere" w:customStyle="1">
    <w:name w:val="Titolo 4 Carattere"/>
    <w:basedOn w:val="DefaultParagraphFont"/>
    <w:link w:val="Heading4"/>
    <w:uiPriority w:val="4"/>
    <w:qFormat/>
    <w:rsid w:val="0049335d"/>
    <w:rPr>
      <w:rFonts w:ascii="Arial" w:hAnsi="Arial"/>
      <w:b/>
      <w:bCs/>
      <w:color w:val="003249"/>
      <w:sz w:val="24"/>
      <w:szCs w:val="28"/>
      <w:lang w:val="en-GB"/>
    </w:rPr>
  </w:style>
  <w:style w:type="character" w:styleId="Titolo5Carattere" w:customStyle="1">
    <w:name w:val="Titolo 5 Carattere"/>
    <w:basedOn w:val="DefaultParagraphFont"/>
    <w:link w:val="Heading5"/>
    <w:uiPriority w:val="4"/>
    <w:qFormat/>
    <w:rsid w:val="0049335d"/>
    <w:rPr>
      <w:rFonts w:ascii="Arial" w:hAnsi="Arial"/>
      <w:b/>
      <w:bCs/>
      <w:i/>
      <w:iCs/>
      <w:color w:val="003249"/>
      <w:sz w:val="24"/>
      <w:szCs w:val="26"/>
      <w:lang w:val="en-GB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49335d"/>
    <w:rPr>
      <w:rFonts w:ascii="Calibri Light" w:hAnsi="Calibri Light" w:eastAsia="游ゴシック Light" w:cs="Times New Roman" w:asciiTheme="majorHAnsi" w:cstheme="majorBidi" w:eastAsiaTheme="majorEastAsia" w:hAnsiTheme="majorHAnsi"/>
      <w:color w:val="43A989"/>
      <w:sz w:val="24"/>
      <w:lang w:val="en-GB"/>
    </w:rPr>
  </w:style>
  <w:style w:type="character" w:styleId="Titolo7Carattere" w:customStyle="1">
    <w:name w:val="Titolo 7 Carattere"/>
    <w:basedOn w:val="DefaultParagraphFont"/>
    <w:link w:val="Heading7"/>
    <w:semiHidden/>
    <w:qFormat/>
    <w:rsid w:val="006349da"/>
    <w:rPr>
      <w:rFonts w:ascii="Arial" w:hAnsi="Arial"/>
      <w:i/>
      <w:sz w:val="24"/>
      <w:lang w:val="en-GB"/>
    </w:rPr>
  </w:style>
  <w:style w:type="character" w:styleId="Titolo8Carattere" w:customStyle="1">
    <w:name w:val="Titolo 8 Carattere"/>
    <w:basedOn w:val="DefaultParagraphFont"/>
    <w:link w:val="Heading8"/>
    <w:semiHidden/>
    <w:qFormat/>
    <w:rsid w:val="006349da"/>
    <w:rPr>
      <w:rFonts w:ascii="Arial" w:hAnsi="Arial"/>
      <w:iCs/>
      <w:sz w:val="24"/>
      <w:lang w:val="en-GB"/>
    </w:rPr>
  </w:style>
  <w:style w:type="character" w:styleId="IntestazioneCarattere" w:customStyle="1">
    <w:name w:val="Intestazione Carattere"/>
    <w:basedOn w:val="DefaultParagraphFont"/>
    <w:link w:val="Header"/>
    <w:uiPriority w:val="99"/>
    <w:qFormat/>
    <w:rsid w:val="00424850"/>
    <w:rPr>
      <w:lang w:val="en-GB"/>
    </w:rPr>
  </w:style>
  <w:style w:type="character" w:styleId="AddressChar" w:customStyle="1">
    <w:name w:val="Address Char"/>
    <w:basedOn w:val="IntestazioneCarattere"/>
    <w:link w:val="Address"/>
    <w:qFormat/>
    <w:rsid w:val="00ee1a37"/>
    <w:rPr>
      <w:rFonts w:ascii="Arial" w:hAnsi="Arial"/>
      <w:color w:val="003249"/>
      <w:sz w:val="16"/>
      <w:lang w:val="en-GB"/>
    </w:rPr>
  </w:style>
  <w:style w:type="character" w:styleId="DatesChar" w:customStyle="1">
    <w:name w:val="Dates Char"/>
    <w:basedOn w:val="DefaultParagraphFont"/>
    <w:link w:val="Dates"/>
    <w:qFormat/>
    <w:rsid w:val="00424850"/>
    <w:rPr>
      <w:rFonts w:ascii="Arial" w:hAnsi="Arial" w:cs="Arial"/>
      <w:color w:val="033142"/>
      <w:szCs w:val="20"/>
      <w:lang w:val="en-GB"/>
    </w:rPr>
  </w:style>
  <w:style w:type="character" w:styleId="CoverRefTextChar" w:customStyle="1">
    <w:name w:val="Cover_Ref_Text Char"/>
    <w:basedOn w:val="DatesChar"/>
    <w:link w:val="CoverRefText"/>
    <w:qFormat/>
    <w:rsid w:val="00424850"/>
    <w:rPr>
      <w:rFonts w:ascii="Arial" w:hAnsi="Arial" w:cs="Arial"/>
      <w:color w:val="355D6D"/>
      <w:sz w:val="18"/>
      <w:szCs w:val="20"/>
      <w:lang w:val="en-GB"/>
    </w:rPr>
  </w:style>
  <w:style w:type="character" w:styleId="ApprovalChangeLogTablesChar" w:customStyle="1">
    <w:name w:val="Approval_ChangeLog_Tables Char"/>
    <w:basedOn w:val="CoverRefTextChar"/>
    <w:link w:val="ApprovalChangeLogTables"/>
    <w:qFormat/>
    <w:rsid w:val="00424850"/>
    <w:rPr>
      <w:rFonts w:ascii="Arial" w:hAnsi="Arial" w:cs="Arial"/>
      <w:color w:val="033142"/>
      <w:sz w:val="18"/>
      <w:szCs w:val="20"/>
      <w:lang w:val="en-GB"/>
    </w:rPr>
  </w:style>
  <w:style w:type="character" w:styleId="BodyChar" w:customStyle="1">
    <w:name w:val="Body Char"/>
    <w:basedOn w:val="DefaultParagraphFont"/>
    <w:link w:val="Body"/>
    <w:qFormat/>
    <w:rsid w:val="00e40735"/>
    <w:rPr>
      <w:rFonts w:ascii="Arial" w:hAnsi="Arial" w:cs="Arial"/>
      <w:color w:val="000000" w:themeColor="text1"/>
      <w:sz w:val="24"/>
      <w:szCs w:val="24"/>
      <w:lang w:val="en-GB"/>
    </w:rPr>
  </w:style>
  <w:style w:type="character" w:styleId="Data1" w:customStyle="1">
    <w:name w:val="Data1"/>
    <w:basedOn w:val="DefaultParagraphFont"/>
    <w:uiPriority w:val="19"/>
    <w:qFormat/>
    <w:rsid w:val="00914e5f"/>
    <w:rPr>
      <w:rFonts w:ascii="Arial" w:hAnsi="Arial"/>
      <w:b w:val="false"/>
      <w:bCs w:val="false"/>
      <w:sz w:val="18"/>
    </w:rPr>
  </w:style>
  <w:style w:type="character" w:styleId="RefChar" w:customStyle="1">
    <w:name w:val="Ref Char"/>
    <w:basedOn w:val="DefaultParagraphFont"/>
    <w:link w:val="Ref"/>
    <w:qFormat/>
    <w:rsid w:val="00ed17f8"/>
    <w:rPr>
      <w:rFonts w:ascii="Arial" w:hAnsi="Arial" w:cs="Arial"/>
      <w:color w:val="44546A"/>
      <w:sz w:val="20"/>
      <w:szCs w:val="20"/>
      <w:lang w:val="en-GB"/>
    </w:rPr>
  </w:style>
  <w:style w:type="character" w:styleId="DOCTYPEChar" w:customStyle="1">
    <w:name w:val="DOC_TYPE Char"/>
    <w:basedOn w:val="RefChar"/>
    <w:link w:val="DOCTYPE"/>
    <w:qFormat/>
    <w:rsid w:val="00424850"/>
    <w:rPr>
      <w:rFonts w:ascii="Arial" w:hAnsi="Arial" w:cs="Arial"/>
      <w:b/>
      <w:color w:val="8196A4"/>
      <w:sz w:val="44"/>
      <w:szCs w:val="20"/>
      <w:lang w:val="en-GB"/>
    </w:rPr>
  </w:style>
  <w:style w:type="character" w:styleId="PidipaginaCarattere" w:customStyle="1">
    <w:name w:val="Piè di pagina Carattere"/>
    <w:basedOn w:val="DefaultParagraphFont"/>
    <w:link w:val="Footer"/>
    <w:uiPriority w:val="99"/>
    <w:qFormat/>
    <w:rsid w:val="00424850"/>
    <w:rPr>
      <w:lang w:val="en-GB"/>
    </w:rPr>
  </w:style>
  <w:style w:type="character" w:styleId="HeadingChar" w:customStyle="1">
    <w:name w:val="Heading Char"/>
    <w:basedOn w:val="DefaultParagraphFont"/>
    <w:link w:val="Heading"/>
    <w:qFormat/>
    <w:rsid w:val="00424850"/>
    <w:rPr>
      <w:rFonts w:ascii="Arial" w:hAnsi="Arial" w:cs="Arial"/>
      <w:b/>
      <w:color w:val="355D6D"/>
      <w:sz w:val="24"/>
      <w:szCs w:val="24"/>
      <w:lang w:val="en-GB"/>
    </w:rPr>
  </w:style>
  <w:style w:type="character" w:styleId="Heading1Char" w:customStyle="1">
    <w:name w:val="Heading 1 Char"/>
    <w:basedOn w:val="HeadingChar"/>
    <w:link w:val="Heading10"/>
    <w:qFormat/>
    <w:rsid w:val="00424850"/>
    <w:rPr>
      <w:rFonts w:ascii="Arial" w:hAnsi="Arial" w:cs="Arial"/>
      <w:b/>
      <w:caps/>
      <w:color w:val="355D6D"/>
      <w:sz w:val="32"/>
      <w:szCs w:val="24"/>
      <w:lang w:val="en-GB"/>
    </w:rPr>
  </w:style>
  <w:style w:type="character" w:styleId="HeadingCoverChar" w:customStyle="1">
    <w:name w:val="Heading_Cover Char"/>
    <w:basedOn w:val="DOCTYPEChar"/>
    <w:link w:val="HeadingCover"/>
    <w:qFormat/>
    <w:rsid w:val="0049335d"/>
    <w:rPr>
      <w:rFonts w:ascii="Arial" w:hAnsi="Arial" w:cs="Arial"/>
      <w:b/>
      <w:caps/>
      <w:color w:val="335E6E"/>
      <w:sz w:val="28"/>
      <w:szCs w:val="20"/>
      <w:lang w:val="en-GB"/>
    </w:rPr>
  </w:style>
  <w:style w:type="character" w:styleId="Style2Char" w:customStyle="1">
    <w:name w:val="Style2 Char"/>
    <w:basedOn w:val="BodyChar"/>
    <w:link w:val="Style21"/>
    <w:qFormat/>
    <w:rsid w:val="0049335d"/>
    <w:rPr>
      <w:rFonts w:ascii="Arial" w:hAnsi="Arial" w:cs="Arial"/>
      <w:b/>
      <w:color w:val="003249"/>
      <w:sz w:val="28"/>
      <w:szCs w:val="24"/>
      <w:lang w:val="en-GB"/>
    </w:rPr>
  </w:style>
  <w:style w:type="character" w:styleId="Heading01Char" w:customStyle="1">
    <w:name w:val="Heading01 Char"/>
    <w:basedOn w:val="Style2Char"/>
    <w:link w:val="Heading01"/>
    <w:qFormat/>
    <w:rsid w:val="002b7227"/>
    <w:rPr>
      <w:rFonts w:ascii="Arial" w:hAnsi="Arial" w:cs="Arial"/>
      <w:b/>
      <w:caps/>
      <w:color w:val="335E6E"/>
      <w:sz w:val="32"/>
      <w:szCs w:val="24"/>
      <w:lang w:val="en-GB"/>
    </w:rPr>
  </w:style>
  <w:style w:type="character" w:styleId="Heading02Char" w:customStyle="1">
    <w:name w:val="Heading02 Char"/>
    <w:basedOn w:val="Style2Char"/>
    <w:link w:val="Heading02"/>
    <w:qFormat/>
    <w:rsid w:val="002b7227"/>
    <w:rPr>
      <w:rFonts w:ascii="Arial" w:hAnsi="Arial" w:cs="Arial"/>
      <w:b/>
      <w:color w:val="003249"/>
      <w:sz w:val="28"/>
      <w:szCs w:val="24"/>
      <w:lang w:val="en-GB"/>
    </w:rPr>
  </w:style>
  <w:style w:type="character" w:styleId="Heading03Char" w:customStyle="1">
    <w:name w:val="Heading03 Char"/>
    <w:basedOn w:val="Style2Char"/>
    <w:link w:val="Heading03"/>
    <w:qFormat/>
    <w:rsid w:val="002b7227"/>
    <w:rPr>
      <w:rFonts w:ascii="Arial" w:hAnsi="Arial" w:cs="Arial"/>
      <w:b/>
      <w:i/>
      <w:color w:val="335E6E"/>
      <w:sz w:val="26"/>
      <w:szCs w:val="26"/>
      <w:lang w:val="en-GB"/>
    </w:rPr>
  </w:style>
  <w:style w:type="character" w:styleId="Heading04Char" w:customStyle="1">
    <w:name w:val="Heading04 Char"/>
    <w:basedOn w:val="Style2Char"/>
    <w:link w:val="Heading04"/>
    <w:qFormat/>
    <w:rsid w:val="002b7227"/>
    <w:rPr>
      <w:rFonts w:ascii="Arial" w:hAnsi="Arial" w:cs="Arial"/>
      <w:b/>
      <w:color w:val="003249"/>
      <w:sz w:val="24"/>
      <w:szCs w:val="24"/>
      <w:lang w:val="en-GB"/>
    </w:rPr>
  </w:style>
  <w:style w:type="character" w:styleId="Heading05Char" w:customStyle="1">
    <w:name w:val="Heading05 Char"/>
    <w:basedOn w:val="Style2Char"/>
    <w:link w:val="Heading05"/>
    <w:qFormat/>
    <w:rsid w:val="002b7227"/>
    <w:rPr>
      <w:rFonts w:ascii="Arial" w:hAnsi="Arial" w:cs="Arial"/>
      <w:b/>
      <w:i/>
      <w:color w:val="003249"/>
      <w:sz w:val="24"/>
      <w:szCs w:val="24"/>
      <w:lang w:val="en-GB"/>
    </w:rPr>
  </w:style>
  <w:style w:type="character" w:styleId="IndirizzoHTMLCarattere" w:customStyle="1">
    <w:name w:val="Indirizzo HTML Carattere"/>
    <w:basedOn w:val="DefaultParagraphFont"/>
    <w:link w:val="HTMLAddress"/>
    <w:semiHidden/>
    <w:qFormat/>
    <w:rsid w:val="00424850"/>
    <w:rPr>
      <w:rFonts w:ascii="Georgia" w:hAnsi="Georgia" w:eastAsia="Times New Roman" w:cs="Times New Roman"/>
      <w:i/>
      <w:iCs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unhideWhenUsed/>
    <w:rsid w:val="00424850"/>
    <w:rPr>
      <w:color w:val="0563C1" w:themeColor="hyperlink"/>
      <w:u w:val="single"/>
    </w:rPr>
  </w:style>
  <w:style w:type="character" w:styleId="Sommario1Carattere" w:customStyle="1">
    <w:name w:val="Sommario 1 Carattere"/>
    <w:basedOn w:val="DefaultParagraphFont"/>
    <w:link w:val="Contents1"/>
    <w:uiPriority w:val="39"/>
    <w:qFormat/>
    <w:rsid w:val="00424850"/>
    <w:rPr>
      <w:rFonts w:ascii="Arial" w:hAnsi="Arial"/>
      <w:lang w:val="en-GB"/>
    </w:rPr>
  </w:style>
  <w:style w:type="character" w:styleId="Style1Char" w:customStyle="1">
    <w:name w:val="Style1 Char"/>
    <w:basedOn w:val="Sommario1Carattere"/>
    <w:link w:val="Style11"/>
    <w:qFormat/>
    <w:rsid w:val="00e40735"/>
    <w:rPr>
      <w:rFonts w:ascii="Arial" w:hAnsi="Arial"/>
      <w:color w:val="44546A"/>
      <w:sz w:val="24"/>
      <w:lang w:val="en-GB"/>
    </w:rPr>
  </w:style>
  <w:style w:type="character" w:styleId="IndicedellefigureCarattere" w:customStyle="1">
    <w:name w:val="Indice delle figure Carattere"/>
    <w:basedOn w:val="DefaultParagraphFont"/>
    <w:link w:val="Tableoffigures"/>
    <w:uiPriority w:val="99"/>
    <w:semiHidden/>
    <w:qFormat/>
    <w:rsid w:val="00424850"/>
    <w:rPr>
      <w:lang w:val="en-GB"/>
    </w:rPr>
  </w:style>
  <w:style w:type="character" w:styleId="TABLEChar" w:customStyle="1">
    <w:name w:val="TABLE Char"/>
    <w:basedOn w:val="IndicedellefigureCarattere"/>
    <w:link w:val="TABLE"/>
    <w:qFormat/>
    <w:rsid w:val="00e40735"/>
    <w:rPr>
      <w:rFonts w:ascii="Arial" w:hAnsi="Arial" w:cs="Arial"/>
      <w:color w:val="44546A"/>
      <w:sz w:val="24"/>
      <w:szCs w:val="24"/>
      <w:lang w:val="en-GB"/>
    </w:rPr>
  </w:style>
  <w:style w:type="character" w:styleId="Title1Char" w:customStyle="1">
    <w:name w:val="Title1 Char"/>
    <w:basedOn w:val="Titolo1Carattere"/>
    <w:link w:val="Title1"/>
    <w:qFormat/>
    <w:rsid w:val="0049335d"/>
    <w:rPr>
      <w:rFonts w:ascii="Arial" w:hAnsi="Arial" w:eastAsia="游ゴシック Light" w:cs="Times New Roman" w:cstheme="majorBidi" w:eastAsiaTheme="majorEastAsia"/>
      <w:b/>
      <w:caps/>
      <w:color w:val="335E6E"/>
      <w:sz w:val="32"/>
      <w:szCs w:val="32"/>
      <w:lang w:val="en-GB"/>
    </w:rPr>
  </w:style>
  <w:style w:type="character" w:styleId="Title2levelChar" w:customStyle="1">
    <w:name w:val="Title2level Char"/>
    <w:basedOn w:val="Title1Char"/>
    <w:link w:val="Title2level"/>
    <w:qFormat/>
    <w:rsid w:val="00424850"/>
    <w:rPr>
      <w:rFonts w:ascii="Arial" w:hAnsi="Arial" w:eastAsia="游ゴシック Light" w:cs="Times New Roman" w:cstheme="majorBidi" w:eastAsiaTheme="majorEastAsia"/>
      <w:b/>
      <w:caps/>
      <w:color w:val="335E6E"/>
      <w:sz w:val="32"/>
      <w:szCs w:val="32"/>
      <w:lang w:val="en-GB"/>
    </w:rPr>
  </w:style>
  <w:style w:type="character" w:styleId="Title3levelChar" w:customStyle="1">
    <w:name w:val="Title3_level Char"/>
    <w:basedOn w:val="DefaultParagraphFont"/>
    <w:link w:val="Title3level"/>
    <w:qFormat/>
    <w:rsid w:val="0049335d"/>
    <w:rPr>
      <w:rFonts w:ascii="Arial" w:hAnsi="Arial"/>
      <w:b/>
      <w:color w:val="335E6E"/>
      <w:sz w:val="2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1930da"/>
    <w:rPr>
      <w:color w:val="808080"/>
    </w:rPr>
  </w:style>
  <w:style w:type="character" w:styleId="DataLabelChar" w:customStyle="1">
    <w:name w:val="Data Label Char"/>
    <w:basedOn w:val="DefaultParagraphFont"/>
    <w:link w:val="DataLabel"/>
    <w:uiPriority w:val="19"/>
    <w:qFormat/>
    <w:rsid w:val="002850a0"/>
    <w:rPr>
      <w:rFonts w:ascii="Georgia" w:hAnsi="Georgia" w:eastAsia="Times New Roman" w:cs="Georgia"/>
      <w:b/>
      <w:color w:val="211E1E"/>
      <w:sz w:val="18"/>
      <w:szCs w:val="18"/>
      <w:lang w:val="en-GB" w:eastAsia="it-IT"/>
    </w:rPr>
  </w:style>
  <w:style w:type="character" w:styleId="Data11" w:customStyle="1">
    <w:name w:val="Data11"/>
    <w:basedOn w:val="DefaultParagraphFont"/>
    <w:uiPriority w:val="19"/>
    <w:qFormat/>
    <w:rsid w:val="00aa7719"/>
    <w:rPr>
      <w:rFonts w:ascii="Arial" w:hAnsi="Arial"/>
      <w:b w:val="false"/>
      <w:bCs w:val="false"/>
      <w:sz w:val="18"/>
    </w:rPr>
  </w:style>
  <w:style w:type="character" w:styleId="Strong">
    <w:name w:val="Strong"/>
    <w:basedOn w:val="DefaultParagraphFont"/>
    <w:uiPriority w:val="22"/>
    <w:qFormat/>
    <w:rsid w:val="00c738d9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4617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uiPriority w:val="99"/>
    <w:qFormat/>
    <w:rsid w:val="00e04617"/>
    <w:rPr>
      <w:rFonts w:ascii="Arial" w:hAnsi="Arial"/>
      <w:sz w:val="20"/>
      <w:szCs w:val="20"/>
      <w:lang w:val="en-GB"/>
    </w:rPr>
  </w:style>
  <w:style w:type="character" w:styleId="SoggettocommentoCarattere" w:customStyle="1">
    <w:name w:val="Soggetto commento Carattere"/>
    <w:basedOn w:val="TestocommentoCarattere"/>
    <w:link w:val="Annotationsubject"/>
    <w:uiPriority w:val="99"/>
    <w:semiHidden/>
    <w:qFormat/>
    <w:rsid w:val="00e04617"/>
    <w:rPr>
      <w:rFonts w:ascii="Arial" w:hAnsi="Arial"/>
      <w:b/>
      <w:bCs/>
      <w:sz w:val="20"/>
      <w:szCs w:val="20"/>
      <w:lang w:val="en-GB"/>
    </w:rPr>
  </w:style>
  <w:style w:type="character" w:styleId="Fabric-editor-annotation" w:customStyle="1">
    <w:name w:val="fabric-editor-annotation"/>
    <w:basedOn w:val="DefaultParagraphFont"/>
    <w:qFormat/>
    <w:rsid w:val="00721bcb"/>
    <w:rPr/>
  </w:style>
  <w:style w:type="character" w:styleId="Fabric-text-color-mark" w:customStyle="1">
    <w:name w:val="fabric-text-color-mark"/>
    <w:basedOn w:val="DefaultParagraphFont"/>
    <w:qFormat/>
    <w:rsid w:val="00721bcb"/>
    <w:rPr/>
  </w:style>
  <w:style w:type="character" w:styleId="Data2" w:customStyle="1">
    <w:name w:val="Data2"/>
    <w:basedOn w:val="DefaultParagraphFont"/>
    <w:uiPriority w:val="19"/>
    <w:qFormat/>
    <w:rsid w:val="3c989f7e"/>
    <w:rPr>
      <w:b w:val="false"/>
      <w:bCs w:val="fals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79f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link w:val="HeadingChar"/>
    <w:qFormat/>
    <w:rsid w:val="00424850"/>
    <w:pPr>
      <w:spacing w:lineRule="auto" w:line="360"/>
    </w:pPr>
    <w:rPr>
      <w:rFonts w:cs="Arial"/>
      <w:b/>
      <w:color w:val="355D6D"/>
      <w:szCs w:val="2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42485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Address" w:customStyle="1">
    <w:name w:val="Address"/>
    <w:basedOn w:val="Header"/>
    <w:link w:val="AddressChar"/>
    <w:qFormat/>
    <w:rsid w:val="00ee1a37"/>
    <w:pPr>
      <w:tabs>
        <w:tab w:val="clear" w:pos="4513"/>
        <w:tab w:val="clear" w:pos="9026"/>
        <w:tab w:val="center" w:pos="5103" w:leader="none"/>
        <w:tab w:val="right" w:pos="9923" w:leader="none"/>
      </w:tabs>
      <w:jc w:val="right"/>
    </w:pPr>
    <w:rPr>
      <w:color w:val="003249"/>
      <w:sz w:val="16"/>
    </w:rPr>
  </w:style>
  <w:style w:type="paragraph" w:styleId="Dates" w:customStyle="1">
    <w:name w:val="Dates"/>
    <w:basedOn w:val="Normal"/>
    <w:link w:val="DatesChar"/>
    <w:qFormat/>
    <w:rsid w:val="00424850"/>
    <w:pPr>
      <w:spacing w:lineRule="auto" w:line="360"/>
    </w:pPr>
    <w:rPr>
      <w:rFonts w:cs="Arial"/>
      <w:color w:val="033142"/>
      <w:szCs w:val="20"/>
    </w:rPr>
  </w:style>
  <w:style w:type="paragraph" w:styleId="CoverRefText" w:customStyle="1">
    <w:name w:val="Cover_Ref_Text"/>
    <w:basedOn w:val="Dates"/>
    <w:link w:val="CoverRefTextChar"/>
    <w:qFormat/>
    <w:rsid w:val="00424850"/>
    <w:pPr>
      <w:spacing w:before="0" w:after="0"/>
    </w:pPr>
    <w:rPr>
      <w:color w:val="355D6D"/>
      <w:sz w:val="18"/>
    </w:rPr>
  </w:style>
  <w:style w:type="paragraph" w:styleId="ApprovalChangeLogTables" w:customStyle="1">
    <w:name w:val="Approval_ChangeLog_Tables"/>
    <w:basedOn w:val="CoverRefText"/>
    <w:link w:val="ApprovalChangeLogTablesChar"/>
    <w:qFormat/>
    <w:rsid w:val="00424850"/>
    <w:pPr/>
    <w:rPr>
      <w:color w:val="033142"/>
    </w:rPr>
  </w:style>
  <w:style w:type="paragraph" w:styleId="Body" w:customStyle="1">
    <w:name w:val="Body"/>
    <w:basedOn w:val="Normal"/>
    <w:link w:val="BodyChar"/>
    <w:qFormat/>
    <w:rsid w:val="00e40735"/>
    <w:pPr>
      <w:spacing w:lineRule="auto" w:line="360" w:before="0" w:after="0"/>
      <w:jc w:val="both"/>
    </w:pPr>
    <w:rPr>
      <w:rFonts w:cs="Arial"/>
      <w:color w:val="000000" w:themeColor="text1"/>
      <w:szCs w:val="24"/>
    </w:rPr>
  </w:style>
  <w:style w:type="paragraph" w:styleId="Classification" w:customStyle="1">
    <w:name w:val="Classification"/>
    <w:basedOn w:val="Normal"/>
    <w:next w:val="Normal"/>
    <w:semiHidden/>
    <w:qFormat/>
    <w:rsid w:val="00424850"/>
    <w:pPr>
      <w:spacing w:lineRule="atLeast" w:line="240" w:before="0" w:after="0"/>
    </w:pPr>
    <w:rPr>
      <w:rFonts w:ascii="NotesEsa" w:hAnsi="NotesEsa" w:eastAsia="Times New Roman" w:cs="Times New Roman"/>
      <w:sz w:val="20"/>
      <w:szCs w:val="24"/>
      <w:lang w:val="en-US"/>
    </w:rPr>
  </w:style>
  <w:style w:type="paragraph" w:styleId="Ref" w:customStyle="1">
    <w:name w:val="Ref"/>
    <w:basedOn w:val="Normal"/>
    <w:link w:val="RefChar"/>
    <w:qFormat/>
    <w:rsid w:val="00ed17f8"/>
    <w:pPr/>
    <w:rPr>
      <w:rFonts w:cs="Arial"/>
      <w:color w:val="44546A"/>
      <w:sz w:val="20"/>
      <w:szCs w:val="20"/>
    </w:rPr>
  </w:style>
  <w:style w:type="paragraph" w:styleId="DOCTYPE" w:customStyle="1">
    <w:name w:val="DOC_TYPE"/>
    <w:basedOn w:val="Ref"/>
    <w:link w:val="DOCTYPEChar"/>
    <w:qFormat/>
    <w:rsid w:val="00424850"/>
    <w:pPr>
      <w:spacing w:lineRule="auto" w:line="360" w:before="0" w:after="0"/>
    </w:pPr>
    <w:rPr>
      <w:b/>
      <w:color w:val="8196A4"/>
      <w:sz w:val="44"/>
    </w:rPr>
  </w:style>
  <w:style w:type="paragraph" w:styleId="Footer">
    <w:name w:val="Footer"/>
    <w:basedOn w:val="Normal"/>
    <w:link w:val="PidipaginaCarattere"/>
    <w:uiPriority w:val="99"/>
    <w:unhideWhenUsed/>
    <w:rsid w:val="0042485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ing10" w:customStyle="1">
    <w:name w:val="heading 10"/>
    <w:basedOn w:val="Heading"/>
    <w:link w:val="Heading1Char"/>
    <w:qFormat/>
    <w:rsid w:val="00424850"/>
    <w:pPr>
      <w:numPr>
        <w:ilvl w:val="0"/>
        <w:numId w:val="2"/>
      </w:numPr>
    </w:pPr>
    <w:rPr>
      <w:caps/>
      <w:sz w:val="32"/>
    </w:rPr>
  </w:style>
  <w:style w:type="paragraph" w:styleId="HeadingCover" w:customStyle="1">
    <w:name w:val="Heading_Cover"/>
    <w:basedOn w:val="DOCTYPE"/>
    <w:link w:val="HeadingCoverChar"/>
    <w:qFormat/>
    <w:rsid w:val="0049335d"/>
    <w:pPr/>
    <w:rPr>
      <w:caps/>
      <w:color w:val="335E6E"/>
      <w:sz w:val="28"/>
    </w:rPr>
  </w:style>
  <w:style w:type="paragraph" w:styleId="Style21" w:customStyle="1">
    <w:name w:val="Style2"/>
    <w:basedOn w:val="Body"/>
    <w:link w:val="Style2Char"/>
    <w:qFormat/>
    <w:rsid w:val="0049335d"/>
    <w:pPr>
      <w:spacing w:before="240" w:after="240"/>
      <w:ind w:left="907" w:hanging="907"/>
      <w:jc w:val="left"/>
      <w:outlineLvl w:val="1"/>
    </w:pPr>
    <w:rPr>
      <w:b/>
      <w:color w:val="003249"/>
      <w:sz w:val="28"/>
    </w:rPr>
  </w:style>
  <w:style w:type="paragraph" w:styleId="Heading01" w:customStyle="1">
    <w:name w:val="Heading01"/>
    <w:basedOn w:val="Style21"/>
    <w:next w:val="Body"/>
    <w:link w:val="Heading01Char"/>
    <w:qFormat/>
    <w:rsid w:val="002b7227"/>
    <w:pPr>
      <w:numPr>
        <w:ilvl w:val="0"/>
        <w:numId w:val="3"/>
      </w:numPr>
    </w:pPr>
    <w:rPr>
      <w:caps/>
      <w:color w:val="335E6E"/>
      <w:sz w:val="32"/>
    </w:rPr>
  </w:style>
  <w:style w:type="paragraph" w:styleId="Heading02" w:customStyle="1">
    <w:name w:val="Heading02"/>
    <w:basedOn w:val="Style21"/>
    <w:next w:val="Body"/>
    <w:link w:val="Heading02Char"/>
    <w:qFormat/>
    <w:rsid w:val="002b7227"/>
    <w:pPr>
      <w:numPr>
        <w:ilvl w:val="1"/>
        <w:numId w:val="3"/>
      </w:numPr>
    </w:pPr>
    <w:rPr/>
  </w:style>
  <w:style w:type="paragraph" w:styleId="Heading03" w:customStyle="1">
    <w:name w:val="Heading03"/>
    <w:basedOn w:val="Style21"/>
    <w:next w:val="Body"/>
    <w:link w:val="Heading03Char"/>
    <w:qFormat/>
    <w:rsid w:val="002b7227"/>
    <w:pPr>
      <w:numPr>
        <w:ilvl w:val="2"/>
        <w:numId w:val="3"/>
      </w:numPr>
    </w:pPr>
    <w:rPr>
      <w:i/>
      <w:color w:val="335E6E"/>
      <w:sz w:val="26"/>
      <w:szCs w:val="26"/>
    </w:rPr>
  </w:style>
  <w:style w:type="paragraph" w:styleId="Heading04" w:customStyle="1">
    <w:name w:val="Heading04"/>
    <w:basedOn w:val="Style21"/>
    <w:next w:val="Body"/>
    <w:link w:val="Heading04Char"/>
    <w:qFormat/>
    <w:rsid w:val="002b7227"/>
    <w:pPr>
      <w:numPr>
        <w:ilvl w:val="3"/>
        <w:numId w:val="3"/>
      </w:numPr>
    </w:pPr>
    <w:rPr>
      <w:sz w:val="24"/>
    </w:rPr>
  </w:style>
  <w:style w:type="paragraph" w:styleId="Heading05" w:customStyle="1">
    <w:name w:val="Heading05"/>
    <w:basedOn w:val="Style21"/>
    <w:next w:val="Body"/>
    <w:link w:val="Heading05Char"/>
    <w:qFormat/>
    <w:rsid w:val="002b7227"/>
    <w:pPr>
      <w:numPr>
        <w:ilvl w:val="4"/>
        <w:numId w:val="3"/>
      </w:numPr>
    </w:pPr>
    <w:rPr>
      <w:i/>
      <w:sz w:val="24"/>
    </w:rPr>
  </w:style>
  <w:style w:type="paragraph" w:styleId="HTMLAddress">
    <w:name w:val="HTML Address"/>
    <w:basedOn w:val="Normal"/>
    <w:link w:val="IndirizzoHTMLCarattere"/>
    <w:semiHidden/>
    <w:unhideWhenUsed/>
    <w:qFormat/>
    <w:rsid w:val="00424850"/>
    <w:pPr>
      <w:spacing w:lineRule="auto" w:line="240" w:before="0" w:after="0"/>
    </w:pPr>
    <w:rPr>
      <w:rFonts w:ascii="Georgia" w:hAnsi="Georgia" w:eastAsia="Times New Roman" w:cs="Times New Roman"/>
      <w:i/>
      <w:i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4850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link w:val="Sommario1Carattere"/>
    <w:autoRedefine/>
    <w:uiPriority w:val="39"/>
    <w:unhideWhenUsed/>
    <w:rsid w:val="00424850"/>
    <w:pPr>
      <w:spacing w:before="0" w:after="100"/>
    </w:pPr>
    <w:rPr/>
  </w:style>
  <w:style w:type="paragraph" w:styleId="Style11" w:customStyle="1">
    <w:name w:val="Style1"/>
    <w:basedOn w:val="Contents1"/>
    <w:link w:val="Style1Char"/>
    <w:qFormat/>
    <w:rsid w:val="00e40735"/>
    <w:pPr/>
    <w:rPr>
      <w:color w:val="44546A"/>
    </w:rPr>
  </w:style>
  <w:style w:type="paragraph" w:styleId="Tableoffigures">
    <w:name w:val="table of figures"/>
    <w:basedOn w:val="Normal"/>
    <w:next w:val="Normal"/>
    <w:link w:val="IndicedellefigureCarattere"/>
    <w:uiPriority w:val="99"/>
    <w:semiHidden/>
    <w:unhideWhenUsed/>
    <w:qFormat/>
    <w:rsid w:val="00424850"/>
    <w:pPr>
      <w:spacing w:before="0" w:after="0"/>
    </w:pPr>
    <w:rPr/>
  </w:style>
  <w:style w:type="paragraph" w:styleId="TABLE" w:customStyle="1">
    <w:name w:val="TABLE"/>
    <w:basedOn w:val="Tableoffigures"/>
    <w:link w:val="TABLEChar"/>
    <w:qFormat/>
    <w:rsid w:val="00e40735"/>
    <w:pPr>
      <w:spacing w:lineRule="auto" w:line="240"/>
    </w:pPr>
    <w:rPr>
      <w:rFonts w:cs="Arial"/>
      <w:color w:val="44546A"/>
      <w:szCs w:val="24"/>
    </w:rPr>
  </w:style>
  <w:style w:type="paragraph" w:styleId="Title1" w:customStyle="1">
    <w:name w:val="Title1"/>
    <w:basedOn w:val="Heading1"/>
    <w:link w:val="Title1Char"/>
    <w:qFormat/>
    <w:rsid w:val="0049335d"/>
    <w:pPr>
      <w:numPr>
        <w:ilvl w:val="0"/>
        <w:numId w:val="4"/>
      </w:numPr>
    </w:pPr>
    <w:rPr>
      <w:rFonts w:ascii="Arial" w:hAnsi="Arial"/>
      <w:b/>
      <w:caps/>
      <w:color w:val="335E6E"/>
    </w:rPr>
  </w:style>
  <w:style w:type="paragraph" w:styleId="Title2level" w:customStyle="1">
    <w:name w:val="Title2level"/>
    <w:basedOn w:val="Title1"/>
    <w:next w:val="Normal"/>
    <w:link w:val="Title2levelChar"/>
    <w:qFormat/>
    <w:rsid w:val="00424850"/>
    <w:pPr>
      <w:keepLines w:val="false"/>
      <w:numPr>
        <w:ilvl w:val="0"/>
        <w:numId w:val="5"/>
      </w:numPr>
      <w:spacing w:lineRule="auto" w:line="360" w:before="240" w:after="240"/>
      <w:outlineLvl w:val="1"/>
    </w:pPr>
    <w:rPr/>
  </w:style>
  <w:style w:type="paragraph" w:styleId="Title3level" w:customStyle="1">
    <w:name w:val="Title3_level"/>
    <w:basedOn w:val="Normal"/>
    <w:next w:val="Normal"/>
    <w:link w:val="Title3levelChar"/>
    <w:qFormat/>
    <w:rsid w:val="0049335d"/>
    <w:pPr>
      <w:numPr>
        <w:ilvl w:val="0"/>
        <w:numId w:val="6"/>
      </w:numPr>
      <w:tabs>
        <w:tab w:val="clear" w:pos="708"/>
        <w:tab w:val="left" w:pos="907" w:leader="none"/>
      </w:tabs>
      <w:spacing w:lineRule="auto" w:line="240" w:before="240" w:after="240"/>
      <w:outlineLvl w:val="2"/>
    </w:pPr>
    <w:rPr>
      <w:b/>
      <w:color w:val="335E6E"/>
      <w:sz w:val="26"/>
    </w:rPr>
  </w:style>
  <w:style w:type="paragraph" w:styleId="Contents2">
    <w:name w:val="TOC 2"/>
    <w:basedOn w:val="Normal"/>
    <w:next w:val="Normal"/>
    <w:autoRedefine/>
    <w:uiPriority w:val="39"/>
    <w:unhideWhenUsed/>
    <w:rsid w:val="00424850"/>
    <w:pPr>
      <w:spacing w:lineRule="auto" w:line="360" w:before="0" w:after="100"/>
    </w:pPr>
    <w:rPr>
      <w:rFonts w:eastAsia="游明朝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424850"/>
    <w:pPr>
      <w:spacing w:before="0" w:after="100"/>
    </w:pPr>
    <w:rPr>
      <w:rFonts w:eastAsia="游明朝" w:cs="Times New Roman" w:eastAsiaTheme="minorEastAsia"/>
      <w:lang w:val="en-US"/>
    </w:rPr>
  </w:style>
  <w:style w:type="paragraph" w:styleId="Contents4">
    <w:name w:val="TOC 4"/>
    <w:basedOn w:val="Normal"/>
    <w:next w:val="Normal"/>
    <w:autoRedefine/>
    <w:uiPriority w:val="39"/>
    <w:unhideWhenUsed/>
    <w:rsid w:val="00424850"/>
    <w:pPr>
      <w:spacing w:lineRule="auto" w:line="360" w:before="0" w:after="10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424850"/>
    <w:pPr>
      <w:spacing w:before="0" w:after="10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unhideWhenUsed/>
    <w:qFormat/>
    <w:rsid w:val="00424850"/>
    <w:pPr/>
    <w:rPr>
      <w:lang w:val="en-US"/>
    </w:rPr>
  </w:style>
  <w:style w:type="paragraph" w:styleId="DataLabel" w:customStyle="1">
    <w:name w:val="Data Label"/>
    <w:link w:val="DataLabelChar"/>
    <w:uiPriority w:val="19"/>
    <w:qFormat/>
    <w:rsid w:val="002850a0"/>
    <w:pPr>
      <w:widowControl/>
      <w:tabs>
        <w:tab w:val="clear" w:pos="708"/>
        <w:tab w:val="left" w:pos="3960" w:leader="none"/>
        <w:tab w:val="left" w:pos="4860" w:leader="none"/>
        <w:tab w:val="left" w:pos="6840" w:leader="none"/>
      </w:tabs>
      <w:suppressAutoHyphens w:val="true"/>
      <w:bidi w:val="0"/>
      <w:spacing w:lineRule="exact" w:line="240" w:before="0" w:after="0"/>
      <w:jc w:val="left"/>
    </w:pPr>
    <w:rPr>
      <w:rFonts w:ascii="Georgia" w:hAnsi="Georgia" w:eastAsia="Times New Roman" w:cs="Georgia"/>
      <w:b/>
      <w:color w:val="211E1E"/>
      <w:kern w:val="0"/>
      <w:sz w:val="18"/>
      <w:szCs w:val="18"/>
      <w:lang w:val="en-GB" w:eastAsia="it-IT" w:bidi="ar-SA"/>
    </w:rPr>
  </w:style>
  <w:style w:type="paragraph" w:styleId="ESA-Address" w:customStyle="1">
    <w:name w:val="ESA-Address"/>
    <w:basedOn w:val="Normal"/>
    <w:semiHidden/>
    <w:qFormat/>
    <w:rsid w:val="008700d4"/>
    <w:pPr>
      <w:spacing w:lineRule="auto" w:line="240" w:before="0" w:after="0"/>
      <w:jc w:val="right"/>
    </w:pPr>
    <w:rPr>
      <w:rFonts w:ascii="NotesEsa" w:hAnsi="NotesEsa" w:eastAsia="Times New Roman" w:cs="Times New Roman"/>
      <w:sz w:val="16"/>
      <w:szCs w:val="16"/>
      <w:lang w:val="en-US"/>
    </w:rPr>
  </w:style>
  <w:style w:type="paragraph" w:styleId="Default" w:customStyle="1">
    <w:name w:val="Default"/>
    <w:qFormat/>
    <w:rsid w:val="003b174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it-IT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3b174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738d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val="it-IT" w:eastAsia="it-IT"/>
    </w:rPr>
  </w:style>
  <w:style w:type="paragraph" w:styleId="Annotationtext">
    <w:name w:val="annotation text"/>
    <w:basedOn w:val="Normal"/>
    <w:link w:val="TestocommentoCarattere"/>
    <w:uiPriority w:val="99"/>
    <w:unhideWhenUsed/>
    <w:qFormat/>
    <w:rsid w:val="00e0461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e04617"/>
    <w:pPr/>
    <w:rPr>
      <w:b/>
      <w:bCs/>
    </w:rPr>
  </w:style>
  <w:style w:type="paragraph" w:styleId="Revision">
    <w:name w:val="Revision"/>
    <w:uiPriority w:val="99"/>
    <w:semiHidden/>
    <w:qFormat/>
    <w:rsid w:val="00cc163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cstheme="minorBidi" w:eastAsiaTheme="minorHAnsi"/>
      <w:color w:val="auto"/>
      <w:kern w:val="0"/>
      <w:sz w:val="24"/>
      <w:szCs w:val="22"/>
      <w:lang w:val="en-GB" w:eastAsia="en-US" w:bidi="ar-SA"/>
    </w:rPr>
  </w:style>
  <w:style w:type="paragraph" w:styleId="ListBullet">
    <w:name w:val="List Bullet"/>
    <w:basedOn w:val="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424850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4-colore6">
    <w:name w:val="Grid Table 4 Accent 6"/>
    <w:basedOn w:val="Tabellanormale"/>
    <w:uiPriority w:val="49"/>
    <w:rsid w:val="000e65a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5">
    <w:name w:val="Grid Table 4 Accent 5"/>
    <w:basedOn w:val="Tabellanormale"/>
    <w:uiPriority w:val="49"/>
    <w:rsid w:val="00f870ff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scspace.com/ssc-worldwide/ground-station-network/inuvik-satellite-station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7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477B738D7B2B418B40161C3FF9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5EB22-B5C5-6947-9EBE-4151D4B19BA4}"/>
      </w:docPartPr>
      <w:docPartBody>
        <w:p w:rsidR="00516A7D" w:rsidRDefault="00516A7D">
          <w:pPr>
            <w:pStyle w:val="58477B738D7B2B418B40161C3FF9228A"/>
          </w:pPr>
          <w:r w:rsidRPr="00063376">
            <w:rPr>
              <w:rStyle w:val="HeadingCoverChar"/>
            </w:rPr>
            <w:t>[Title]</w:t>
          </w:r>
        </w:p>
      </w:docPartBody>
    </w:docPart>
    <w:docPart>
      <w:docPartPr>
        <w:name w:val="3D1CAB5F730B4A49AAF3684543B09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E1FF-E184-184C-A079-458227A94EC6}"/>
      </w:docPartPr>
      <w:docPartBody>
        <w:p w:rsidR="00516A7D" w:rsidRDefault="00516A7D">
          <w:pPr>
            <w:pStyle w:val="3D1CAB5F730B4A49AAF3684543B09558"/>
          </w:pPr>
          <w:r w:rsidRPr="00087E12">
            <w:t>[Title]</w:t>
          </w:r>
        </w:p>
      </w:docPartBody>
    </w:docPart>
    <w:docPart>
      <w:docPartPr>
        <w:name w:val="22DB380FEFB3B844BBC5F97E299C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F130-7B36-0943-84FE-926206BE01A5}"/>
      </w:docPartPr>
      <w:docPartBody>
        <w:p w:rsidR="00516A7D" w:rsidRDefault="00516A7D">
          <w:pPr>
            <w:pStyle w:val="22DB380FEFB3B844BBC5F97E299C577B"/>
          </w:pPr>
          <w:r w:rsidRPr="002442B5">
            <w:t>[Issue]</w:t>
          </w:r>
        </w:p>
      </w:docPartBody>
    </w:docPart>
    <w:docPart>
      <w:docPartPr>
        <w:name w:val="42F2C29A74C5FE409EAE49385C7D2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D18D-D49A-BC45-B529-60CB9BCD292E}"/>
      </w:docPartPr>
      <w:docPartBody>
        <w:p w:rsidR="00516A7D" w:rsidRDefault="00516A7D">
          <w:pPr>
            <w:pStyle w:val="42F2C29A74C5FE409EAE49385C7D2398"/>
          </w:pPr>
          <w:r w:rsidRPr="00087E12">
            <w:rPr>
              <w:rStyle w:val="Testosegnaposto"/>
            </w:rPr>
            <w:t>[Revision]</w:t>
          </w:r>
        </w:p>
      </w:docPartBody>
    </w:docPart>
    <w:docPart>
      <w:docPartPr>
        <w:name w:val="98963F1BA2907A40BFA10D684289C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427EF-70A7-854E-9BE5-8E0D1AB3A816}"/>
      </w:docPartPr>
      <w:docPartBody>
        <w:p w:rsidR="00516A7D" w:rsidRDefault="00516A7D">
          <w:pPr>
            <w:pStyle w:val="98963F1BA2907A40BFA10D684289C67B"/>
          </w:pPr>
          <w:r w:rsidRPr="0022446E">
            <w:rPr>
              <w:bCs/>
            </w:rPr>
            <w:t>[Author]</w:t>
          </w:r>
        </w:p>
      </w:docPartBody>
    </w:docPart>
    <w:docPart>
      <w:docPartPr>
        <w:name w:val="295CDDAC6908B34795402309A3450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8ECB3-594D-074C-91E2-2C1B80F82B8B}"/>
      </w:docPartPr>
      <w:docPartBody>
        <w:p w:rsidR="00516A7D" w:rsidRDefault="00516A7D">
          <w:pPr>
            <w:pStyle w:val="295CDDAC6908B34795402309A34503D8"/>
          </w:pPr>
          <w:r w:rsidRPr="00087E12">
            <w:rPr>
              <w:rStyle w:val="Testosegnaposto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esEsa">
    <w:charset w:val="00"/>
    <w:family w:val="auto"/>
    <w:pitch w:val="variable"/>
    <w:sig w:usb0="800000EF" w:usb1="4000206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7D"/>
    <w:rsid w:val="00050006"/>
    <w:rsid w:val="00050E68"/>
    <w:rsid w:val="000B7E8C"/>
    <w:rsid w:val="000D554D"/>
    <w:rsid w:val="001276CA"/>
    <w:rsid w:val="00167384"/>
    <w:rsid w:val="001762B2"/>
    <w:rsid w:val="002443F6"/>
    <w:rsid w:val="0027286E"/>
    <w:rsid w:val="002A3FF7"/>
    <w:rsid w:val="002E5FDD"/>
    <w:rsid w:val="0030438C"/>
    <w:rsid w:val="00342104"/>
    <w:rsid w:val="003750FF"/>
    <w:rsid w:val="003E4C01"/>
    <w:rsid w:val="00457DC1"/>
    <w:rsid w:val="004C387B"/>
    <w:rsid w:val="00516A7D"/>
    <w:rsid w:val="006761CE"/>
    <w:rsid w:val="006F4854"/>
    <w:rsid w:val="00733169"/>
    <w:rsid w:val="0076680E"/>
    <w:rsid w:val="0091382F"/>
    <w:rsid w:val="00922FD0"/>
    <w:rsid w:val="009554CF"/>
    <w:rsid w:val="009E1015"/>
    <w:rsid w:val="00A47C58"/>
    <w:rsid w:val="00A57EFE"/>
    <w:rsid w:val="00AB7973"/>
    <w:rsid w:val="00AD661A"/>
    <w:rsid w:val="00AF7CC5"/>
    <w:rsid w:val="00B23758"/>
    <w:rsid w:val="00B863A8"/>
    <w:rsid w:val="00C03DDB"/>
    <w:rsid w:val="00C479F4"/>
    <w:rsid w:val="00CB5575"/>
    <w:rsid w:val="00D46799"/>
    <w:rsid w:val="00E84A70"/>
    <w:rsid w:val="00EA6066"/>
    <w:rsid w:val="00F46AB7"/>
    <w:rsid w:val="00F75EA7"/>
    <w:rsid w:val="00F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Cover">
    <w:name w:val="Heading_Cover"/>
    <w:basedOn w:val="Normale"/>
    <w:link w:val="HeadingCoverChar"/>
    <w:pPr>
      <w:spacing w:line="360" w:lineRule="auto"/>
    </w:pPr>
    <w:rPr>
      <w:rFonts w:ascii="Arial" w:eastAsiaTheme="minorHAnsi" w:hAnsi="Arial" w:cs="Arial"/>
      <w:b/>
      <w:caps/>
      <w:color w:val="335E6E"/>
      <w:sz w:val="28"/>
      <w:szCs w:val="20"/>
      <w:lang w:val="en-GB" w:eastAsia="en-US"/>
    </w:rPr>
  </w:style>
  <w:style w:type="character" w:customStyle="1" w:styleId="HeadingCoverChar">
    <w:name w:val="Heading_Cover Char"/>
    <w:basedOn w:val="Carpredefinitoparagrafo"/>
    <w:link w:val="HeadingCover"/>
    <w:rPr>
      <w:rFonts w:ascii="Arial" w:eastAsiaTheme="minorHAnsi" w:hAnsi="Arial" w:cs="Arial"/>
      <w:b/>
      <w:caps/>
      <w:color w:val="335E6E"/>
      <w:sz w:val="28"/>
      <w:szCs w:val="20"/>
      <w:lang w:val="en-GB" w:eastAsia="en-US"/>
    </w:rPr>
  </w:style>
  <w:style w:type="paragraph" w:customStyle="1" w:styleId="58477B738D7B2B418B40161C3FF9228A">
    <w:name w:val="58477B738D7B2B418B40161C3FF9228A"/>
  </w:style>
  <w:style w:type="paragraph" w:customStyle="1" w:styleId="3D1CAB5F730B4A49AAF3684543B09558">
    <w:name w:val="3D1CAB5F730B4A49AAF3684543B09558"/>
  </w:style>
  <w:style w:type="paragraph" w:customStyle="1" w:styleId="22DB380FEFB3B844BBC5F97E299C577B">
    <w:name w:val="22DB380FEFB3B844BBC5F97E299C577B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42F2C29A74C5FE409EAE49385C7D2398">
    <w:name w:val="42F2C29A74C5FE409EAE49385C7D2398"/>
  </w:style>
  <w:style w:type="paragraph" w:customStyle="1" w:styleId="98963F1BA2907A40BFA10D684289C67B">
    <w:name w:val="98963F1BA2907A40BFA10D684289C67B"/>
  </w:style>
  <w:style w:type="paragraph" w:customStyle="1" w:styleId="295CDDAC6908B34795402309A34503D8">
    <w:name w:val="295CDDAC6908B34795402309A3450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LibreOffice/7.5.1.2$Linux_X86_64 LibreOffice_project/50$Build-2</Application>
  <AppVersion>15.0000</AppVersion>
  <Pages>12</Pages>
  <Words>1039</Words>
  <Characters>5881</Characters>
  <CharactersWithSpaces>6724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Issued</cp:contentStatus>
  <dcterms:created xsi:type="dcterms:W3CDTF">2024-03-22T10:29:00Z</dcterms:created>
  <dc:creator>Coordination Desk Team</dc:creator>
  <dc:description/>
  <dc:language>it-IT</dc:language>
  <cp:lastModifiedBy/>
  <cp:lastPrinted>2023-11-17T09:00:00Z</cp:lastPrinted>
  <dcterms:modified xsi:type="dcterms:W3CDTF">2024-04-09T11:17:56Z</dcterms:modified>
  <cp:revision>5</cp:revision>
  <dc:subject/>
  <dc:title>CSC Operations – ESA Framework – Ground Segment Operational Configuration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0x0101008B0D90FC3548854BAD6E5820EA6B0E42</vt:lpwstr>
  </property>
  <property fmtid="{D5CDD505-2E9C-101B-9397-08002B2CF9AE}" pid="3" name="ESATemplate">
    <vt:lpwstr>ESAStandardDocument</vt:lpwstr>
  </property>
  <property fmtid="{D5CDD505-2E9C-101B-9397-08002B2CF9AE}" pid="4" name="EsaTemplateVersion">
    <vt:lpwstr>ESA Standard Document.dotx</vt:lpwstr>
  </property>
  <property fmtid="{D5CDD505-2E9C-101B-9397-08002B2CF9AE}" pid="5" name="MSIP_Label_3976fa30-1907-4356-8241-62ea5e1c0256_ActionId">
    <vt:lpwstr>73fb2045-d4dc-4ca3-b5fc-932b1b94403c</vt:lpwstr>
  </property>
  <property fmtid="{D5CDD505-2E9C-101B-9397-08002B2CF9AE}" pid="6" name="MSIP_Label_3976fa30-1907-4356-8241-62ea5e1c0256_ContentBits">
    <vt:lpwstr>0</vt:lpwstr>
  </property>
  <property fmtid="{D5CDD505-2E9C-101B-9397-08002B2CF9AE}" pid="7" name="MSIP_Label_3976fa30-1907-4356-8241-62ea5e1c0256_Enabled">
    <vt:lpwstr>true</vt:lpwstr>
  </property>
  <property fmtid="{D5CDD505-2E9C-101B-9397-08002B2CF9AE}" pid="8" name="MSIP_Label_3976fa30-1907-4356-8241-62ea5e1c0256_Method">
    <vt:lpwstr>Standard</vt:lpwstr>
  </property>
  <property fmtid="{D5CDD505-2E9C-101B-9397-08002B2CF9AE}" pid="9" name="MSIP_Label_3976fa30-1907-4356-8241-62ea5e1c0256_Name">
    <vt:lpwstr>ESA UNCLASSIFIED – For ESA Official Use Only</vt:lpwstr>
  </property>
  <property fmtid="{D5CDD505-2E9C-101B-9397-08002B2CF9AE}" pid="10" name="MSIP_Label_3976fa30-1907-4356-8241-62ea5e1c0256_SetDate">
    <vt:lpwstr>2020-09-25T15:24:35Z</vt:lpwstr>
  </property>
  <property fmtid="{D5CDD505-2E9C-101B-9397-08002B2CF9AE}" pid="11" name="MSIP_Label_3976fa30-1907-4356-8241-62ea5e1c0256_SiteId">
    <vt:lpwstr>9a5cacd0-2bef-4dd7-ac5c-7ebe1f54f495</vt:lpwstr>
  </property>
  <property fmtid="{D5CDD505-2E9C-101B-9397-08002B2CF9AE}" pid="12" name="MSIP_Label_5be34829-0eee-47cd-a1a0-a84d7d4bb161_ActionId">
    <vt:lpwstr>ecb98aac-32be-4101-bb35-8c31dd268abf</vt:lpwstr>
  </property>
  <property fmtid="{D5CDD505-2E9C-101B-9397-08002B2CF9AE}" pid="13" name="MSIP_Label_5be34829-0eee-47cd-a1a0-a84d7d4bb161_ContentBits">
    <vt:lpwstr>0</vt:lpwstr>
  </property>
  <property fmtid="{D5CDD505-2E9C-101B-9397-08002B2CF9AE}" pid="14" name="MSIP_Label_5be34829-0eee-47cd-a1a0-a84d7d4bb161_Enabled">
    <vt:lpwstr>true</vt:lpwstr>
  </property>
  <property fmtid="{D5CDD505-2E9C-101B-9397-08002B2CF9AE}" pid="15" name="MSIP_Label_5be34829-0eee-47cd-a1a0-a84d7d4bb161_Method">
    <vt:lpwstr>Privileged</vt:lpwstr>
  </property>
  <property fmtid="{D5CDD505-2E9C-101B-9397-08002B2CF9AE}" pid="16" name="MSIP_Label_5be34829-0eee-47cd-a1a0-a84d7d4bb161_Name">
    <vt:lpwstr>Company General Use with NO MARK</vt:lpwstr>
  </property>
  <property fmtid="{D5CDD505-2E9C-101B-9397-08002B2CF9AE}" pid="17" name="MSIP_Label_5be34829-0eee-47cd-a1a0-a84d7d4bb161_SetDate">
    <vt:lpwstr>2023-07-10T14:01:51Z</vt:lpwstr>
  </property>
  <property fmtid="{D5CDD505-2E9C-101B-9397-08002B2CF9AE}" pid="18" name="MSIP_Label_5be34829-0eee-47cd-a1a0-a84d7d4bb161_SiteId">
    <vt:lpwstr>e4fda1e2-a063-48c2-a133-cf4b3c22f5af</vt:lpwstr>
  </property>
  <property fmtid="{D5CDD505-2E9C-101B-9397-08002B2CF9AE}" pid="19" name="MediaServiceImageTags">
    <vt:lpwstr/>
  </property>
  <property fmtid="{D5CDD505-2E9C-101B-9397-08002B2CF9AE}" pid="20" name="SiteAddress">
    <vt:lpwstr>Largo Galileo Galilei 1 - 00044 Frascati - Italy</vt:lpwstr>
  </property>
  <property fmtid="{D5CDD505-2E9C-101B-9397-08002B2CF9AE}" pid="21" name="SiteName">
    <vt:lpwstr>ESA ESRIN</vt:lpwstr>
  </property>
  <property fmtid="{D5CDD505-2E9C-101B-9397-08002B2CF9AE}" pid="22" name="Stato">
    <vt:lpwstr>Issued</vt:lpwstr>
  </property>
  <property fmtid="{D5CDD505-2E9C-101B-9397-08002B2CF9AE}" pid="23" name="_dlc_DocIdItemGuid">
    <vt:lpwstr>b86c654b-9428-48b7-8fdd-f3d4dac241b1</vt:lpwstr>
  </property>
</Properties>
</file>